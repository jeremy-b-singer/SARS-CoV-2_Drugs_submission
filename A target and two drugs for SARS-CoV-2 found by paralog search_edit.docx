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5FDFA30C" w:rsidR="00F2380B" w:rsidRPr="00391C53" w:rsidRDefault="0089057E" w:rsidP="00581800">
      <w:pPr>
        <w:spacing w:after="0" w:line="480" w:lineRule="auto"/>
      </w:pPr>
      <w:r>
        <w:t>The European Molecular Biology Laboratory hosts a downloadable, curated database of drugs, targets, and their component sequences in several popular database fomats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p>
    <w:p w14:paraId="43210142" w14:textId="5106C219" w:rsidR="009A4447" w:rsidRPr="00A93FEC"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3AF1949D" w:rsidR="0065517C" w:rsidRDefault="0065517C" w:rsidP="00581800">
      <w:pPr>
        <w:spacing w:after="0" w:line="480" w:lineRule="auto"/>
      </w:pPr>
      <w:r w:rsidRPr="00146E81">
        <w:rPr>
          <w:i/>
          <w:iCs/>
        </w:rPr>
        <w:t>SARS-CoV-2</w:t>
      </w:r>
      <w:r>
        <w:t xml:space="preserve">, also known as </w:t>
      </w:r>
      <w:r w:rsidRPr="00146E81">
        <w:rPr>
          <w:i/>
          <w:iCs/>
        </w:rPr>
        <w:t>COVID-19</w:t>
      </w:r>
      <w:r>
        <w:t xml:space="preserve">, is a </w:t>
      </w:r>
      <w:r w:rsidR="00F2380B">
        <w:t xml:space="preserve">novel </w:t>
      </w:r>
      <w:r>
        <w:t xml:space="preserve">virus that causes flu like symptoms including respiratory distress, in many cases requiring respirators to maintain oxygenation in patients.  It is highly contagious, </w:t>
      </w:r>
      <w:r>
        <w:lastRenderedPageBreak/>
        <w:t>and is currently</w:t>
      </w:r>
      <w:r w:rsidR="00581800">
        <w:t>, as of August 1</w:t>
      </w:r>
      <w:r w:rsidR="00581800" w:rsidRPr="00581800">
        <w:rPr>
          <w:vertAlign w:val="superscript"/>
        </w:rPr>
        <w:t>st</w:t>
      </w:r>
      <w:r w:rsidR="00581800">
        <w:t xml:space="preserve">,  2020, </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61289DD" w14:textId="0D9EAF46" w:rsidR="00876439"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Drug targets tend to be proteins 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w:t>
      </w:r>
      <w:r w:rsidR="00147E08">
        <w:lastRenderedPageBreak/>
        <w:t xml:space="preserve">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B5C5B2A" w14:textId="77777777" w:rsidR="00FE53BB" w:rsidRDefault="00FE53BB" w:rsidP="00581800">
      <w:pPr>
        <w:spacing w:after="0" w:line="480" w:lineRule="auto"/>
      </w:pPr>
    </w:p>
    <w:p w14:paraId="4445B06F" w14:textId="12F7920F" w:rsidR="00507873" w:rsidRDefault="00507873" w:rsidP="00581800">
      <w:pPr>
        <w:spacing w:after="0" w:line="480" w:lineRule="auto"/>
      </w:pPr>
      <w:r>
        <w:t xml:space="preserve">Genbank provides a nucleotide sequence database containing genomes of many organisms, including the </w:t>
      </w:r>
      <w:r w:rsidRPr="00146E81">
        <w:rPr>
          <w:i/>
          <w:iCs/>
        </w:rPr>
        <w:t>SARS-CoV-2</w:t>
      </w:r>
      <w:r>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0E86D601"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ORFs are amino acid sequences, including protein coding genes, that we wish to screen for sequence similarity to targets from ChEMBL.</w:t>
      </w:r>
    </w:p>
    <w:p w14:paraId="7728DF7B" w14:textId="2AF91C44" w:rsidR="00DA0773" w:rsidRDefault="00DA0773" w:rsidP="00581800">
      <w:pPr>
        <w:spacing w:after="0" w:line="480" w:lineRule="auto"/>
        <w:rPr>
          <w:b/>
          <w:bCs/>
        </w:rPr>
      </w:pPr>
      <w:r>
        <w:t xml:space="preserve">An </w:t>
      </w:r>
      <w:r w:rsidR="008332A3">
        <w:t xml:space="preserve">Extract Translate and Load </w:t>
      </w:r>
      <w:r>
        <w:t>(</w:t>
      </w:r>
      <w:r w:rsidR="008332A3">
        <w:t xml:space="preserve">ETL </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p>
    <w:p w14:paraId="1670C320" w14:textId="77777777" w:rsidR="00FE53BB" w:rsidRPr="00DA0773" w:rsidRDefault="00FE53BB" w:rsidP="00581800">
      <w:pPr>
        <w:spacing w:after="0" w:line="480" w:lineRule="auto"/>
        <w:rPr>
          <w:b/>
          <w:bCs/>
        </w:rPr>
      </w:pPr>
    </w:p>
    <w:p w14:paraId="45C6FF1A" w14:textId="5BC4F083" w:rsidR="00C63637" w:rsidRDefault="00C63637" w:rsidP="00581800">
      <w:pPr>
        <w:spacing w:after="0"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31AB0862" w14:textId="5CF12D43"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p>
    <w:p w14:paraId="4C0B7727" w14:textId="77777777" w:rsidR="00FE53BB" w:rsidRDefault="00FE53BB" w:rsidP="00581800">
      <w:pPr>
        <w:spacing w:after="0" w:line="480" w:lineRule="auto"/>
      </w:pPr>
    </w:p>
    <w:p w14:paraId="192B07D5" w14:textId="128B941D" w:rsidR="00FB1BD3" w:rsidRDefault="00AE5F16" w:rsidP="00581800">
      <w:pPr>
        <w:spacing w:after="0" w:line="480" w:lineRule="auto"/>
      </w:pPr>
      <w:r>
        <w:t xml:space="preserve">Swissdock, an </w:t>
      </w:r>
      <w:r w:rsidR="00A063C5">
        <w:t>open source</w:t>
      </w:r>
      <w:r>
        <w:t xml:space="preserv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77777777" w:rsidR="00245256" w:rsidRDefault="00245256">
      <w:pPr>
        <w:spacing w:after="0" w:line="480" w:lineRule="auto"/>
      </w:pPr>
      <w:r>
        <w:t>Figure 2 (Below) details the author’s workflow methodology.</w:t>
      </w: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7468B372" w:rsidR="009403F2" w:rsidRDefault="005F7D4D" w:rsidP="00EB7703">
      <w:pPr>
        <w:spacing w:after="0" w:line="480" w:lineRule="auto"/>
      </w:pPr>
      <w:r>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3259E5CB" w14:textId="74391591" w:rsidR="005F7D4D" w:rsidRDefault="005F7D4D" w:rsidP="00EB7703">
      <w:pPr>
        <w:spacing w:after="0" w:line="480" w:lineRule="auto"/>
      </w:pPr>
      <w:r>
        <w:t>The PostgreSQL dump archive of the ChEMBL version 25 database is downloaded, decompressed, and restored in the Centos 7 VM.</w:t>
      </w:r>
    </w:p>
    <w:p w14:paraId="50A33125" w14:textId="77777777" w:rsidR="009403F2" w:rsidRDefault="009403F2" w:rsidP="00EB7703">
      <w:pPr>
        <w:spacing w:after="0" w:line="480" w:lineRule="auto"/>
      </w:pPr>
    </w:p>
    <w:p w14:paraId="4CFD4E3E" w14:textId="1DCF1DBD" w:rsidR="005F7D4D" w:rsidRDefault="005F7D4D" w:rsidP="00EB7703">
      <w:pPr>
        <w:spacing w:after="0" w:line="480" w:lineRule="auto"/>
      </w:pPr>
      <w:r>
        <w:t xml:space="preserve">EMBOSS tools are 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p>
    <w:p w14:paraId="63F7C94B" w14:textId="77777777" w:rsidR="009403F2" w:rsidRDefault="009403F2" w:rsidP="00EB7703">
      <w:pPr>
        <w:spacing w:after="0" w:line="480" w:lineRule="auto"/>
      </w:pPr>
    </w:p>
    <w:p w14:paraId="600C6066" w14:textId="7749B703" w:rsidR="00C63637" w:rsidRDefault="00C63637" w:rsidP="00EB7703">
      <w:pPr>
        <w:spacing w:after="0" w:line="480" w:lineRule="auto"/>
      </w:pPr>
      <w:r>
        <w:t xml:space="preserve">The genome of </w:t>
      </w:r>
      <w:r w:rsidRPr="00146E81">
        <w:rPr>
          <w:i/>
          <w:iCs/>
        </w:rPr>
        <w:t>SARS-CoV-2</w:t>
      </w:r>
      <w:r>
        <w:t xml:space="preserve">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F24B70">
        <w:rPr>
          <w:noProof/>
        </w:rPr>
        <w:t>[13]</w:t>
      </w:r>
      <w:r>
        <w:fldChar w:fldCharType="end"/>
      </w:r>
      <w:r w:rsidR="00A25247">
        <w:t>.</w:t>
      </w:r>
      <w:r w:rsidR="00F65352">
        <w:t xml:space="preserve"> </w:t>
      </w:r>
    </w:p>
    <w:p w14:paraId="67340D07" w14:textId="77777777" w:rsidR="009403F2" w:rsidRDefault="009403F2" w:rsidP="00EB7703">
      <w:pPr>
        <w:spacing w:after="0" w:line="480" w:lineRule="auto"/>
      </w:pPr>
    </w:p>
    <w:p w14:paraId="2966D168" w14:textId="0055BBA3" w:rsidR="008E1993" w:rsidRDefault="008E1993" w:rsidP="00F16993">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1BA764B3"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39BC1CE" w14:textId="58560F89" w:rsidR="008E1993"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0898049D" w14:textId="77777777" w:rsidR="009403F2" w:rsidRDefault="009403F2" w:rsidP="004F5C0E">
      <w:pPr>
        <w:spacing w:after="0" w:line="480" w:lineRule="auto"/>
      </w:pPr>
    </w:p>
    <w:p w14:paraId="21621DAB" w14:textId="1156E7C8" w:rsidR="004F0A08" w:rsidRDefault="004F0A08" w:rsidP="004F5C0E">
      <w:pPr>
        <w:spacing w:after="0"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39434505"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0D4084A7" w14:textId="77777777" w:rsidR="009403F2" w:rsidRDefault="009403F2" w:rsidP="004F5C0E">
      <w:pPr>
        <w:spacing w:after="0" w:line="480" w:lineRule="auto"/>
      </w:pPr>
    </w:p>
    <w:p w14:paraId="4526B424" w14:textId="00CC6181" w:rsidR="0028157D"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p>
    <w:p w14:paraId="4869A801" w14:textId="311E1193" w:rsidR="009403F2" w:rsidDel="00BD03D4" w:rsidRDefault="009403F2" w:rsidP="00F16993">
      <w:pPr>
        <w:spacing w:after="0" w:line="480" w:lineRule="auto"/>
        <w:rPr>
          <w:del w:id="0" w:author="Jeremy Singer" w:date="2020-08-27T13:44:00Z"/>
        </w:rPr>
      </w:pPr>
    </w:p>
    <w:p w14:paraId="42E674B7" w14:textId="56A99E06" w:rsidR="009403F2" w:rsidRDefault="0028157D" w:rsidP="00F16993">
      <w:pPr>
        <w:spacing w:after="0" w:line="480" w:lineRule="auto"/>
        <w:rPr>
          <w:ins w:id="1" w:author="Jeremy Singer" w:date="2020-08-27T16:43:00Z"/>
        </w:rPr>
      </w:pPr>
      <w:r>
        <w:t xml:space="preserve">From the psql database query prompt, the data were imported into the </w:t>
      </w:r>
      <w:r>
        <w:rPr>
          <w:b/>
          <w:bCs/>
        </w:rPr>
        <w:t>chembl_25</w:t>
      </w:r>
      <w:r>
        <w:t xml:space="preserve"> database:</w:t>
      </w:r>
    </w:p>
    <w:p w14:paraId="44201E3A" w14:textId="77777777" w:rsidR="00D727DB" w:rsidRDefault="00D727DB" w:rsidP="00F16993">
      <w:pPr>
        <w:spacing w:after="0" w:line="480" w:lineRule="auto"/>
      </w:pPr>
    </w:p>
    <w:p w14:paraId="73DD6323"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commentRangeStart w:id="2"/>
      <w:commentRangeStart w:id="3"/>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p>
    <w:p w14:paraId="773A4B3A"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4F5C0E">
      <w:pPr>
        <w:autoSpaceDE w:val="0"/>
        <w:autoSpaceDN w:val="0"/>
        <w:adjustRightInd w:val="0"/>
        <w:spacing w:after="0" w:line="480" w:lineRule="auto"/>
        <w:ind w:left="720"/>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4F5C0E">
      <w:pPr>
        <w:autoSpaceDE w:val="0"/>
        <w:autoSpaceDN w:val="0"/>
        <w:adjustRightInd w:val="0"/>
        <w:spacing w:after="0" w:line="480" w:lineRule="auto"/>
        <w:ind w:left="720"/>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commentRangeEnd w:id="2"/>
      <w:r w:rsidR="00AC66B4">
        <w:rPr>
          <w:rStyle w:val="CommentReference"/>
        </w:rPr>
        <w:commentReference w:id="2"/>
      </w:r>
      <w:commentRangeEnd w:id="3"/>
      <w:r w:rsidR="006E3A8B">
        <w:rPr>
          <w:rStyle w:val="CommentReference"/>
        </w:rPr>
        <w:commentReference w:id="3"/>
      </w:r>
    </w:p>
    <w:p w14:paraId="385D14F3" w14:textId="65F989EA" w:rsidR="0028157D" w:rsidRDefault="0028157D"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38F140C0" w:rsidR="006C0089" w:rsidRDefault="006C0089" w:rsidP="009403F2">
      <w:pPr>
        <w:autoSpaceDE w:val="0"/>
        <w:autoSpaceDN w:val="0"/>
        <w:adjustRightInd w:val="0"/>
        <w:spacing w:after="0" w:line="480" w:lineRule="auto"/>
        <w:rPr>
          <w:rFonts w:cstheme="minorHAnsi"/>
        </w:rPr>
      </w:pPr>
      <w:r w:rsidRPr="006C0089">
        <w:rPr>
          <w:rFonts w:cstheme="minorHAnsi"/>
        </w:rPr>
        <w:lastRenderedPageBreak/>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64DE852D" w14:textId="65599424" w:rsidR="002A7EE6" w:rsidRDefault="002A7EE6" w:rsidP="009403F2">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C73008D" w14:textId="77777777" w:rsidR="00621997" w:rsidRDefault="00621997" w:rsidP="009403F2">
      <w:pPr>
        <w:autoSpaceDE w:val="0"/>
        <w:autoSpaceDN w:val="0"/>
        <w:adjustRightInd w:val="0"/>
        <w:spacing w:after="0" w:line="480" w:lineRule="auto"/>
        <w:rPr>
          <w:rFonts w:cstheme="minorHAnsi"/>
        </w:rPr>
      </w:pPr>
    </w:p>
    <w:p w14:paraId="5639A2EB" w14:textId="08FC597B" w:rsidR="002A7EE6" w:rsidRPr="006C0089" w:rsidRDefault="002A7EE6" w:rsidP="00621997">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4233E99F"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44C9021A"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D79020F" w14:textId="2C6AB47C" w:rsidR="002644DB"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42109039" w14:textId="1A68766F" w:rsidR="00AD533A" w:rsidRDefault="006D215D" w:rsidP="00AD533A">
      <w:pPr>
        <w:spacing w:after="0" w:line="480" w:lineRule="auto"/>
        <w:rPr>
          <w:bCs/>
        </w:rPr>
      </w:pPr>
      <w:r>
        <w:rPr>
          <w:bCs/>
        </w:rPr>
        <w:t xml:space="preserve">Figure </w:t>
      </w:r>
      <w:r w:rsidR="00455DDE">
        <w:rPr>
          <w:bCs/>
        </w:rPr>
        <w:t>4</w:t>
      </w:r>
      <w:r w:rsidR="00455DDE">
        <w:rPr>
          <w:bCs/>
        </w:rPr>
        <w:t xml:space="preserve"> </w:t>
      </w:r>
      <w:r>
        <w:rPr>
          <w:bCs/>
        </w:rPr>
        <w:t xml:space="preserve">shows how sequence similarity </w:t>
      </w:r>
      <w:r w:rsidR="000D756C">
        <w:rPr>
          <w:bCs/>
        </w:rPr>
        <w:t>to pathogen sequences provided a way to relate them to known targets and drugs.</w:t>
      </w:r>
    </w:p>
    <w:p w14:paraId="21736CCF" w14:textId="04CB21C2" w:rsidR="005041D2" w:rsidRDefault="00213F07" w:rsidP="00AD533A">
      <w:pPr>
        <w:spacing w:after="0" w:line="480" w:lineRule="auto"/>
        <w:rPr>
          <w:b/>
          <w:bCs/>
        </w:rPr>
      </w:pPr>
      <w:r w:rsidRPr="000D756C">
        <w:rPr>
          <w:b/>
          <w:bCs/>
        </w:rPr>
        <w:t xml:space="preserve">Fig </w:t>
      </w:r>
      <w:r w:rsidR="00455DDE">
        <w:rPr>
          <w:b/>
          <w:bCs/>
        </w:rPr>
        <w:t>4</w:t>
      </w:r>
      <w:r w:rsidRPr="000D756C">
        <w:rPr>
          <w:b/>
          <w:bCs/>
        </w:rPr>
        <w:t>.</w:t>
      </w:r>
      <w:r w:rsidR="00D25EAB" w:rsidRPr="000D756C">
        <w:rPr>
          <w:b/>
          <w:bCs/>
        </w:rPr>
        <w:t xml:space="preserve">  </w:t>
      </w:r>
      <w:r w:rsidR="000D756C" w:rsidRPr="000D756C">
        <w:rPr>
          <w:b/>
          <w:bCs/>
        </w:rPr>
        <w:t>Query joins connecting targets, sequences, and drugs.</w:t>
      </w:r>
    </w:p>
    <w:p w14:paraId="146C0B42" w14:textId="3314C2F3" w:rsidR="000D756C" w:rsidRDefault="000D756C" w:rsidP="00AD533A">
      <w:pPr>
        <w:spacing w:after="0" w:line="480" w:lineRule="auto"/>
        <w:rPr>
          <w:bCs/>
        </w:rPr>
      </w:pPr>
      <w:r w:rsidRPr="000D756C">
        <w:rPr>
          <w:bCs/>
        </w:rPr>
        <w:t>Tables with blue backgrounds are supplementary tables populated by this workflow.</w:t>
      </w:r>
    </w:p>
    <w:p w14:paraId="1DF5DD40" w14:textId="16E920FB" w:rsidR="001F2D07" w:rsidRDefault="001F2D07" w:rsidP="00EB7703">
      <w:pPr>
        <w:spacing w:after="0" w:line="480" w:lineRule="auto"/>
      </w:pPr>
      <w:r>
        <w:t xml:space="preserve">Commands run in R Studio quantify how many ORFs are </w:t>
      </w:r>
      <w:r w:rsidR="00B24C28">
        <w:t xml:space="preserve">produced in results from </w:t>
      </w:r>
      <w:r w:rsidR="00B24C28" w:rsidRPr="00CF2ED3">
        <w:rPr>
          <w:b/>
          <w:bCs/>
        </w:rPr>
        <w:t>getorf</w:t>
      </w:r>
      <w:r>
        <w:t>:</w:t>
      </w:r>
    </w:p>
    <w:tbl>
      <w:tblPr>
        <w:tblW w:w="8566" w:type="dxa"/>
        <w:tblCellSpacing w:w="0" w:type="dxa"/>
        <w:shd w:val="clear" w:color="auto" w:fill="FFFFFF"/>
        <w:tblCellMar>
          <w:left w:w="90" w:type="dxa"/>
          <w:bottom w:w="120" w:type="dxa"/>
          <w:right w:w="0" w:type="dxa"/>
        </w:tblCellMar>
        <w:tblLook w:val="04A0" w:firstRow="1" w:lastRow="0" w:firstColumn="1" w:lastColumn="0" w:noHBand="0" w:noVBand="1"/>
      </w:tblPr>
      <w:tblGrid>
        <w:gridCol w:w="8602"/>
      </w:tblGrid>
      <w:tr w:rsidR="001F2D07" w:rsidRPr="00583847" w14:paraId="6CD00C94" w14:textId="77777777" w:rsidTr="003E60C7">
        <w:trPr>
          <w:trHeight w:val="1005"/>
          <w:tblCellSpacing w:w="0" w:type="dxa"/>
        </w:trPr>
        <w:tc>
          <w:tcPr>
            <w:tcW w:w="0" w:type="auto"/>
            <w:shd w:val="clear" w:color="auto" w:fill="FFFFFF"/>
            <w:hideMark/>
          </w:tcPr>
          <w:p w14:paraId="7C35AE06"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commentRangeStart w:id="4"/>
            <w:commentRangeStart w:id="5"/>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2620ADA"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6470B9C"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1E954547"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5F8F73F5"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2D5FBE">
            <w:pPr>
              <w:spacing w:after="0" w:line="240" w:lineRule="auto"/>
              <w:rPr>
                <w:rFonts w:ascii="Times New Roman" w:eastAsia="Times New Roman" w:hAnsi="Times New Roman" w:cs="Times New Roman"/>
                <w:sz w:val="24"/>
                <w:szCs w:val="24"/>
              </w:rPr>
            </w:pPr>
          </w:p>
        </w:tc>
      </w:tr>
      <w:tr w:rsidR="001F2D07" w:rsidRPr="00583847" w14:paraId="27E8EE5D" w14:textId="77777777" w:rsidTr="003E60C7">
        <w:trPr>
          <w:trHeight w:val="187"/>
          <w:tblCellSpacing w:w="0" w:type="dxa"/>
        </w:trPr>
        <w:tc>
          <w:tcPr>
            <w:tcW w:w="0" w:type="auto"/>
            <w:shd w:val="clear" w:color="auto" w:fill="FFFFFF"/>
            <w:hideMark/>
          </w:tcPr>
          <w:p w14:paraId="047F6F99"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r w:rsidR="001F2D07" w:rsidRPr="00583847" w14:paraId="0D83E1D9" w14:textId="77777777" w:rsidTr="003E60C7">
        <w:trPr>
          <w:trHeight w:val="652"/>
          <w:tblCellSpacing w:w="0" w:type="dxa"/>
        </w:trPr>
        <w:tc>
          <w:tcPr>
            <w:tcW w:w="0" w:type="auto"/>
            <w:shd w:val="clear" w:color="auto" w:fill="FFFFFF"/>
            <w:hideMark/>
          </w:tcPr>
          <w:tbl>
            <w:tblPr>
              <w:tblW w:w="8512" w:type="dxa"/>
              <w:tblCellSpacing w:w="0" w:type="dxa"/>
              <w:tblCellMar>
                <w:left w:w="0" w:type="dxa"/>
                <w:right w:w="0" w:type="dxa"/>
              </w:tblCellMar>
              <w:tblLook w:val="04A0" w:firstRow="1" w:lastRow="0" w:firstColumn="1" w:lastColumn="0" w:noHBand="0" w:noVBand="1"/>
            </w:tblPr>
            <w:tblGrid>
              <w:gridCol w:w="8512"/>
            </w:tblGrid>
            <w:tr w:rsidR="001F2D07" w:rsidRPr="00583847" w14:paraId="4D34CFF6" w14:textId="77777777" w:rsidTr="003E60C7">
              <w:trPr>
                <w:trHeight w:val="187"/>
                <w:tblCellSpacing w:w="0" w:type="dxa"/>
              </w:trPr>
              <w:tc>
                <w:tcPr>
                  <w:tcW w:w="8512" w:type="dxa"/>
                  <w:hideMark/>
                </w:tcPr>
                <w:p w14:paraId="2E0D3EF4"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2D5FBE">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commentRangeEnd w:id="4"/>
            <w:r w:rsidR="001E1815">
              <w:rPr>
                <w:rStyle w:val="CommentReference"/>
              </w:rPr>
              <w:commentReference w:id="4"/>
            </w:r>
            <w:r w:rsidR="006E3A8B">
              <w:rPr>
                <w:rStyle w:val="CommentReference"/>
              </w:rPr>
              <w:commentReference w:id="5"/>
            </w:r>
          </w:p>
          <w:p w14:paraId="16170E14" w14:textId="77777777" w:rsidR="001F2D07" w:rsidRPr="00F002DF" w:rsidRDefault="001F2D07" w:rsidP="002D5FBE">
            <w:pPr>
              <w:spacing w:after="0" w:line="240" w:lineRule="auto"/>
              <w:rPr>
                <w:rFonts w:eastAsia="Times New Roman" w:cstheme="minorHAnsi"/>
                <w:color w:val="000000"/>
                <w:sz w:val="24"/>
                <w:szCs w:val="24"/>
              </w:rPr>
            </w:pPr>
          </w:p>
        </w:tc>
      </w:tr>
      <w:commentRangeEnd w:id="5"/>
    </w:tbl>
    <w:p w14:paraId="68E6FE04" w14:textId="77777777" w:rsidR="005041D2" w:rsidRDefault="005041D2" w:rsidP="00B24C28">
      <w:pPr>
        <w:spacing w:after="0" w:line="480" w:lineRule="auto"/>
        <w:rPr>
          <w:rFonts w:eastAsia="Times New Roman" w:cstheme="minorHAnsi"/>
          <w:color w:val="000000"/>
          <w:sz w:val="24"/>
          <w:szCs w:val="24"/>
        </w:rPr>
      </w:pPr>
    </w:p>
    <w:p w14:paraId="65F51F2B" w14:textId="50E7A244" w:rsidR="001F2D07" w:rsidRDefault="001F2D07" w:rsidP="005041D2">
      <w:pPr>
        <w:spacing w:after="0" w:line="480" w:lineRule="auto"/>
      </w:pPr>
      <w:r w:rsidRPr="00EB7703">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to be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7C016AD9"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576D794F" w14:textId="1C4BB121" w:rsidR="00131106" w:rsidRDefault="00131106" w:rsidP="005041D2">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6213B5FF" w14:textId="77777777" w:rsidR="005041D2" w:rsidRDefault="005041D2" w:rsidP="005041D2">
      <w:pPr>
        <w:spacing w:after="0" w:line="480" w:lineRule="auto"/>
      </w:pPr>
    </w:p>
    <w:p w14:paraId="1ED6F7C9" w14:textId="4D1AECD4" w:rsidR="00131106" w:rsidRDefault="005B191A" w:rsidP="005041D2">
      <w:pPr>
        <w:spacing w:after="0" w:line="480" w:lineRule="auto"/>
      </w:pPr>
      <w:r>
        <w:t xml:space="preserve">Figure </w:t>
      </w:r>
      <w:r w:rsidR="00B83970">
        <w:t xml:space="preserve">7 </w:t>
      </w:r>
      <w:r>
        <w:t xml:space="preserve">shows a </w:t>
      </w:r>
      <w:r w:rsidR="00131106">
        <w:t xml:space="preserve">histogram </w:t>
      </w:r>
      <w:r>
        <w:t>of the</w:t>
      </w:r>
      <w:r w:rsidR="00131106">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08669B5F" w14:textId="6754814D" w:rsidR="00694EAE" w:rsidRDefault="001B42EC" w:rsidP="005041D2">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2FF16215" w14:textId="6517F25E" w:rsidR="005D28FF" w:rsidRDefault="005D28FF" w:rsidP="005041D2">
      <w:pPr>
        <w:spacing w:after="0" w:line="480" w:lineRule="auto"/>
      </w:pPr>
      <w:r>
        <w:t xml:space="preserve">Figure </w:t>
      </w:r>
      <w:r w:rsidR="00B83970">
        <w:t xml:space="preserve">8 </w:t>
      </w:r>
      <w:r w:rsidR="001C58CE">
        <w:t>shows kmeans distribution of scores with two clusters.</w:t>
      </w:r>
    </w:p>
    <w:p w14:paraId="419ED216" w14:textId="486648A1" w:rsidR="001C58CE" w:rsidRDefault="001C58CE" w:rsidP="005041D2">
      <w:pPr>
        <w:spacing w:after="0" w:line="480" w:lineRule="auto"/>
      </w:pPr>
      <w:r>
        <w:t>Fig</w:t>
      </w:r>
      <w:r w:rsidR="008F2A22">
        <w:t xml:space="preserve"> 8</w:t>
      </w:r>
      <w:r>
        <w:t>. Kmeans selection threshold for SARS-CoV-2.</w:t>
      </w:r>
    </w:p>
    <w:p w14:paraId="5B438796" w14:textId="0AEF727E" w:rsidR="001C58CE" w:rsidRDefault="001C58CE" w:rsidP="005041D2">
      <w:pPr>
        <w:spacing w:after="0" w:line="480" w:lineRule="auto"/>
      </w:pPr>
      <w:r w:rsidRPr="001C58CE">
        <w:t>Triangular point</w:t>
      </w:r>
      <w:r>
        <w:t>s</w:t>
      </w:r>
      <w:r w:rsidRPr="001C58CE">
        <w:t xml:space="preserve"> indicate similarity threshold for best target selection.</w:t>
      </w:r>
    </w:p>
    <w:p w14:paraId="10A97E35" w14:textId="77777777" w:rsidR="005041D2" w:rsidRDefault="005041D2" w:rsidP="005041D2">
      <w:pPr>
        <w:spacing w:after="0" w:line="480" w:lineRule="auto"/>
      </w:pPr>
    </w:p>
    <w:p w14:paraId="3EE2514B" w14:textId="77777777" w:rsidR="00987569" w:rsidRDefault="00987569" w:rsidP="005041D2">
      <w:pPr>
        <w:spacing w:after="0" w:line="480" w:lineRule="auto"/>
      </w:pPr>
      <w:r>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00D04E69" w:rsidR="004223B7" w:rsidRDefault="004223B7" w:rsidP="005D28FF">
      <w:pPr>
        <w:spacing w:after="0" w:line="480" w:lineRule="auto"/>
      </w:pPr>
      <w:r>
        <w:t>These three drugs include two relatives of Streptomycin, and Pyrazinamide.  ChEMBL shows these as ribosome inhibitors:</w:t>
      </w:r>
    </w:p>
    <w:p w14:paraId="41C7DFC7" w14:textId="77777777" w:rsidR="00AA446F" w:rsidRDefault="00AA446F" w:rsidP="005D28FF">
      <w:pPr>
        <w:spacing w:after="0" w:line="480" w:lineRule="auto"/>
      </w:pPr>
    </w:p>
    <w:p w14:paraId="16E1C156" w14:textId="77777777" w:rsidR="00CE1A3D" w:rsidRPr="00CE1A3D" w:rsidRDefault="00CE1A3D" w:rsidP="00CE1A3D">
      <w:pPr>
        <w:spacing w:after="0" w:line="240" w:lineRule="auto"/>
        <w:rPr>
          <w:rFonts w:ascii="Lucida Console" w:hAnsi="Lucida Console" w:cstheme="minorHAnsi"/>
          <w:sz w:val="16"/>
          <w:szCs w:val="16"/>
        </w:rPr>
      </w:pPr>
      <w:commentRangeStart w:id="6"/>
      <w:commentRangeStart w:id="7"/>
      <w:r w:rsidRPr="00CE1A3D">
        <w:rPr>
          <w:rFonts w:ascii="Lucida Console" w:hAnsi="Lucida Console" w:cstheme="minorHAnsi"/>
          <w:sz w:val="16"/>
          <w:szCs w:val="16"/>
        </w:rPr>
        <w:t>select</w:t>
      </w:r>
      <w:commentRangeEnd w:id="6"/>
      <w:r w:rsidR="008F6E8E">
        <w:rPr>
          <w:rStyle w:val="CommentReference"/>
        </w:rPr>
        <w:commentReference w:id="6"/>
      </w:r>
      <w:commentRangeEnd w:id="7"/>
      <w:r w:rsidR="00B83970">
        <w:rPr>
          <w:rStyle w:val="CommentReference"/>
        </w:rPr>
        <w:commentReference w:id="7"/>
      </w:r>
      <w:r w:rsidRPr="00CE1A3D">
        <w:rPr>
          <w:rFonts w:ascii="Lucida Console" w:hAnsi="Lucida Console" w:cstheme="minorHAnsi"/>
          <w:sz w:val="16"/>
          <w:szCs w:val="16"/>
        </w:rPr>
        <w:t xml:space="preserve"> distinct </w:t>
      </w:r>
      <w:proofErr w:type="gramStart"/>
      <w:r w:rsidRPr="00CE1A3D">
        <w:rPr>
          <w:rFonts w:ascii="Lucida Console" w:hAnsi="Lucida Console" w:cstheme="minorHAnsi"/>
          <w:sz w:val="16"/>
          <w:szCs w:val="16"/>
        </w:rPr>
        <w:t>md.pref</w:t>
      </w:r>
      <w:proofErr w:type="gramEnd"/>
      <w:r w:rsidRPr="00CE1A3D">
        <w:rPr>
          <w:rFonts w:ascii="Lucida Console" w:hAnsi="Lucida Console" w:cstheme="minorHAnsi"/>
          <w:sz w:val="16"/>
          <w:szCs w:val="16"/>
        </w:rPr>
        <w:t>_name</w:t>
      </w:r>
    </w:p>
    <w:p w14:paraId="6DC2BB5C"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.chembl_id as target_chembl_id</w:t>
      </w:r>
    </w:p>
    <w:p w14:paraId="629A9E5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w:t>
      </w:r>
      <w:proofErr w:type="gramStart"/>
      <w:r w:rsidRPr="00CE1A3D">
        <w:rPr>
          <w:rFonts w:ascii="Lucida Console" w:hAnsi="Lucida Console" w:cstheme="minorHAnsi"/>
          <w:sz w:val="16"/>
          <w:szCs w:val="16"/>
        </w:rPr>
        <w:t>,td</w:t>
      </w:r>
      <w:proofErr w:type="gramEnd"/>
      <w:r w:rsidRPr="00CE1A3D">
        <w:rPr>
          <w:rFonts w:ascii="Lucida Console" w:hAnsi="Lucida Console" w:cstheme="minorHAnsi"/>
          <w:sz w:val="16"/>
          <w:szCs w:val="16"/>
        </w:rPr>
        <w:t>.target_type</w:t>
      </w:r>
    </w:p>
    <w:p w14:paraId="60B8B130"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w:t>
      </w:r>
      <w:proofErr w:type="gramStart"/>
      <w:r w:rsidRPr="00CE1A3D">
        <w:rPr>
          <w:rFonts w:ascii="Lucida Console" w:hAnsi="Lucida Console" w:cstheme="minorHAnsi"/>
          <w:sz w:val="16"/>
          <w:szCs w:val="16"/>
        </w:rPr>
        <w:t>dm.mechanism</w:t>
      </w:r>
      <w:proofErr w:type="gramEnd"/>
      <w:r w:rsidRPr="00CE1A3D">
        <w:rPr>
          <w:rFonts w:ascii="Lucida Console" w:hAnsi="Lucida Console" w:cstheme="minorHAnsi"/>
          <w:sz w:val="16"/>
          <w:szCs w:val="16"/>
        </w:rPr>
        <w:t>_of_action</w:t>
      </w:r>
    </w:p>
    <w:p w14:paraId="287272E1"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from hmmer_statistics h</w:t>
      </w:r>
    </w:p>
    <w:p w14:paraId="49ADDF8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join target_dictionary td</w:t>
      </w:r>
    </w:p>
    <w:p w14:paraId="2E661EC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w:t>
      </w:r>
      <w:proofErr w:type="gramStart"/>
      <w:r w:rsidRPr="00CE1A3D">
        <w:rPr>
          <w:rFonts w:ascii="Lucida Console" w:hAnsi="Lucida Console" w:cstheme="minorHAnsi"/>
          <w:sz w:val="16"/>
          <w:szCs w:val="16"/>
        </w:rPr>
        <w:t>h.target</w:t>
      </w:r>
      <w:proofErr w:type="gramEnd"/>
      <w:r w:rsidRPr="00CE1A3D">
        <w:rPr>
          <w:rFonts w:ascii="Lucida Console" w:hAnsi="Lucida Console" w:cstheme="minorHAnsi"/>
          <w:sz w:val="16"/>
          <w:szCs w:val="16"/>
        </w:rPr>
        <w:t xml:space="preserve"> = td.chembl_id</w:t>
      </w:r>
    </w:p>
    <w:p w14:paraId="1EB8A4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drug_mechanism dm</w:t>
      </w:r>
    </w:p>
    <w:p w14:paraId="2C9D99A8"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td.tid = dm.tid</w:t>
      </w:r>
    </w:p>
    <w:p w14:paraId="351C9A8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molecule_dictionary</w:t>
      </w:r>
    </w:p>
    <w:p w14:paraId="2560CE0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md ON </w:t>
      </w:r>
      <w:proofErr w:type="gramStart"/>
      <w:r w:rsidRPr="00CE1A3D">
        <w:rPr>
          <w:rFonts w:ascii="Lucida Console" w:hAnsi="Lucida Console" w:cstheme="minorHAnsi"/>
          <w:sz w:val="16"/>
          <w:szCs w:val="16"/>
        </w:rPr>
        <w:t>dm.molregno</w:t>
      </w:r>
      <w:proofErr w:type="gramEnd"/>
      <w:r w:rsidRPr="00CE1A3D">
        <w:rPr>
          <w:rFonts w:ascii="Lucida Console" w:hAnsi="Lucida Console" w:cstheme="minorHAnsi"/>
          <w:sz w:val="16"/>
          <w:szCs w:val="16"/>
        </w:rPr>
        <w:t xml:space="preserve"> = md.molregno</w:t>
      </w:r>
    </w:p>
    <w:p w14:paraId="0DCC1FE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WHERE </w:t>
      </w:r>
      <w:proofErr w:type="gramStart"/>
      <w:r w:rsidRPr="00CE1A3D">
        <w:rPr>
          <w:rFonts w:ascii="Lucida Console" w:hAnsi="Lucida Console" w:cstheme="minorHAnsi"/>
          <w:sz w:val="16"/>
          <w:szCs w:val="16"/>
        </w:rPr>
        <w:t>td.chembl</w:t>
      </w:r>
      <w:proofErr w:type="gramEnd"/>
      <w:r w:rsidRPr="00CE1A3D">
        <w:rPr>
          <w:rFonts w:ascii="Lucida Console" w:hAnsi="Lucida Console" w:cstheme="minorHAnsi"/>
          <w:sz w:val="16"/>
          <w:szCs w:val="16"/>
        </w:rPr>
        <w:t>_id in ('CHEMBL3987','CHEMBL5542','CHEMBL2363965');</w:t>
      </w:r>
    </w:p>
    <w:p w14:paraId="6AF1DB4E" w14:textId="77777777" w:rsidR="00CE1A3D" w:rsidRPr="00CE1A3D" w:rsidRDefault="00CE1A3D" w:rsidP="00CE1A3D">
      <w:pPr>
        <w:spacing w:after="0" w:line="240" w:lineRule="auto"/>
        <w:rPr>
          <w:rFonts w:ascii="Lucida Console" w:hAnsi="Lucida Console" w:cstheme="minorHAnsi"/>
          <w:sz w:val="16"/>
          <w:szCs w:val="16"/>
        </w:rPr>
      </w:pPr>
    </w:p>
    <w:p w14:paraId="5B77241D"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pref_name      | target_chembl_id |         target_type          </w:t>
      </w:r>
      <w:proofErr w:type="gramStart"/>
      <w:r w:rsidRPr="00CE1A3D">
        <w:rPr>
          <w:rFonts w:ascii="Lucida Console" w:hAnsi="Lucida Console" w:cstheme="minorHAnsi"/>
          <w:sz w:val="16"/>
          <w:szCs w:val="16"/>
        </w:rPr>
        <w:t>|  mechanism</w:t>
      </w:r>
      <w:proofErr w:type="gramEnd"/>
      <w:r w:rsidRPr="00CE1A3D">
        <w:rPr>
          <w:rFonts w:ascii="Lucida Console" w:hAnsi="Lucida Console" w:cstheme="minorHAnsi"/>
          <w:sz w:val="16"/>
          <w:szCs w:val="16"/>
        </w:rPr>
        <w:t>_of_action</w:t>
      </w:r>
    </w:p>
    <w:p w14:paraId="04B15237"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w:t>
      </w:r>
    </w:p>
    <w:p w14:paraId="21ABCE1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lastRenderedPageBreak/>
        <w:t xml:space="preserve"> CAPREOMYCIN SULFATE | CHEMBL2363965    | PROTEIN NUCLEIC-ACID COMPLEX | 70S ribosome inhibitor</w:t>
      </w:r>
    </w:p>
    <w:p w14:paraId="570F08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PYRAZINAMIDE        | CHEMBL2363965    | PROTEIN NUCLEIC-ACID COMPLEX | 70S ribosome inhibitor</w:t>
      </w:r>
    </w:p>
    <w:p w14:paraId="76D81B82"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CHEMBL3987       | SINGLE PROTEIN               |</w:t>
      </w:r>
    </w:p>
    <w:p w14:paraId="5BA44F5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CHEMBL5542       | SINGLE PROTEIN               |</w:t>
      </w:r>
    </w:p>
    <w:p w14:paraId="7B3A1150" w14:textId="4985E72C" w:rsidR="0026074F" w:rsidRDefault="00CE1A3D" w:rsidP="00CE1A3D">
      <w:pPr>
        <w:spacing w:after="0" w:line="240" w:lineRule="auto"/>
        <w:rPr>
          <w:ins w:id="8" w:author="Eric D. Fischbach" w:date="2020-08-03T16:39:00Z"/>
          <w:rFonts w:ascii="Lucida Console" w:hAnsi="Lucida Console" w:cstheme="minorHAnsi"/>
          <w:sz w:val="16"/>
          <w:szCs w:val="16"/>
        </w:rPr>
      </w:pPr>
      <w:r w:rsidRPr="00CE1A3D">
        <w:rPr>
          <w:rFonts w:ascii="Lucida Console" w:hAnsi="Lucida Console" w:cstheme="minorHAnsi"/>
          <w:sz w:val="16"/>
          <w:szCs w:val="16"/>
        </w:rPr>
        <w:t xml:space="preserve"> VIOMYCIN SULFATE    | CHEMBL2363965    | PROTEIN NUCLEIC-ACID COMPLEX | 70S ribosome inhibitor</w:t>
      </w:r>
    </w:p>
    <w:p w14:paraId="703CB763" w14:textId="77777777" w:rsidR="00AA446F" w:rsidRPr="00CE1A3D" w:rsidRDefault="00AA446F" w:rsidP="00CE1A3D">
      <w:pPr>
        <w:spacing w:after="0" w:line="240" w:lineRule="auto"/>
        <w:rPr>
          <w:rFonts w:ascii="Lucida Console" w:hAnsi="Lucida Console" w:cstheme="minorHAnsi"/>
          <w:sz w:val="16"/>
          <w:szCs w:val="16"/>
        </w:rPr>
      </w:pPr>
    </w:p>
    <w:p w14:paraId="17E4DE0C" w14:textId="4921718E" w:rsidR="0026074F" w:rsidRDefault="0026074F" w:rsidP="00AA446F">
      <w:pPr>
        <w:spacing w:after="0" w:line="480" w:lineRule="auto"/>
        <w:rPr>
          <w:rFonts w:cstheme="minorHAnsi"/>
        </w:rPr>
      </w:pPr>
      <w:r>
        <w:rPr>
          <w:rFonts w:cstheme="minorHAnsi"/>
        </w:rPr>
        <w:t xml:space="preserve">But there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due to 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5195011C" w14:textId="77777777" w:rsidR="00A87476" w:rsidRPr="00A87476" w:rsidRDefault="00A87476" w:rsidP="00F75ED8">
      <w:pPr>
        <w:spacing w:after="0" w:line="240" w:lineRule="auto"/>
        <w:ind w:left="720"/>
        <w:rPr>
          <w:rFonts w:ascii="Lucida Console" w:hAnsi="Lucida Console" w:cstheme="minorHAnsi"/>
          <w:sz w:val="18"/>
          <w:szCs w:val="18"/>
        </w:rPr>
      </w:pPr>
      <w:commentRangeStart w:id="9"/>
      <w:commentRangeStart w:id="10"/>
      <w:r w:rsidRPr="00A87476">
        <w:rPr>
          <w:rFonts w:ascii="Lucida Console" w:hAnsi="Lucida Console" w:cstheme="minorHAnsi"/>
          <w:sz w:val="18"/>
          <w:szCs w:val="18"/>
        </w:rPr>
        <w:t>select</w:t>
      </w:r>
      <w:commentRangeEnd w:id="9"/>
      <w:r w:rsidR="00C46C10">
        <w:rPr>
          <w:rStyle w:val="CommentReference"/>
        </w:rPr>
        <w:commentReference w:id="9"/>
      </w:r>
      <w:commentRangeEnd w:id="10"/>
      <w:r w:rsidR="00B83970">
        <w:rPr>
          <w:rStyle w:val="CommentReference"/>
        </w:rPr>
        <w:commentReference w:id="10"/>
      </w:r>
      <w:r w:rsidRPr="00A87476">
        <w:rPr>
          <w:rFonts w:ascii="Lucida Console" w:hAnsi="Lucida Console" w:cstheme="minorHAnsi"/>
          <w:sz w:val="18"/>
          <w:szCs w:val="18"/>
        </w:rPr>
        <w:t xml:space="preserve"> </w:t>
      </w:r>
      <w:proofErr w:type="gramStart"/>
      <w:r w:rsidRPr="00A87476">
        <w:rPr>
          <w:rFonts w:ascii="Lucida Console" w:hAnsi="Lucida Console" w:cstheme="minorHAnsi"/>
          <w:sz w:val="18"/>
          <w:szCs w:val="18"/>
        </w:rPr>
        <w:t>count(</w:t>
      </w:r>
      <w:proofErr w:type="gramEnd"/>
      <w:r w:rsidRPr="00A87476">
        <w:rPr>
          <w:rFonts w:ascii="Lucida Console" w:hAnsi="Lucida Console" w:cstheme="minorHAnsi"/>
          <w:sz w:val="18"/>
          <w:szCs w:val="18"/>
        </w:rPr>
        <w:t>distinct chembl_id) from target_dictionary where target_type like 'PROTEIN%';</w:t>
      </w:r>
    </w:p>
    <w:p w14:paraId="5C588302"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count</w:t>
      </w:r>
    </w:p>
    <w:p w14:paraId="4AA6DCE3"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w:t>
      </w:r>
    </w:p>
    <w:p w14:paraId="7E74BF49"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899</w:t>
      </w:r>
    </w:p>
    <w:p w14:paraId="49CEF020" w14:textId="5FDB5704"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(1 row)</w:t>
      </w:r>
    </w:p>
    <w:p w14:paraId="799AF07B" w14:textId="77777777" w:rsidR="00AA446F" w:rsidRDefault="00AA446F" w:rsidP="0026074F">
      <w:pPr>
        <w:spacing w:after="0" w:line="480" w:lineRule="auto"/>
        <w:rPr>
          <w:rFonts w:cstheme="minorHAnsi"/>
        </w:rPr>
      </w:pPr>
    </w:p>
    <w:p w14:paraId="0B100A56" w14:textId="6C65517E" w:rsidR="0026074F" w:rsidRDefault="0026074F" w:rsidP="00AA446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9D576A9" w14:textId="77777777" w:rsidR="00AA446F" w:rsidRDefault="00AA446F" w:rsidP="001574C0">
      <w:pPr>
        <w:spacing w:after="0" w:line="480" w:lineRule="auto"/>
        <w:rPr>
          <w:rFonts w:cstheme="minorHAnsi"/>
        </w:rPr>
      </w:pPr>
    </w:p>
    <w:p w14:paraId="05F432BB" w14:textId="26CFB052" w:rsidR="00A87476" w:rsidRDefault="00A77B12" w:rsidP="00914080">
      <w:pPr>
        <w:spacing w:after="0" w:line="480" w:lineRule="auto"/>
        <w:rPr>
          <w:rFonts w:cstheme="minorHAnsi"/>
        </w:rPr>
      </w:pPr>
      <w:r>
        <w:rPr>
          <w:rFonts w:cstheme="minorHAnsi"/>
        </w:rPr>
        <w:t xml:space="preserve">Targets may have many components.  In the </w:t>
      </w:r>
      <w:r>
        <w:rPr>
          <w:rFonts w:cstheme="minorHAnsi"/>
          <w:b/>
          <w:bCs/>
        </w:rPr>
        <w:t>chembl_25</w:t>
      </w:r>
      <w:r>
        <w:rPr>
          <w:rFonts w:cstheme="minorHAnsi"/>
        </w:rPr>
        <w:t xml:space="preserve"> database, no protein target has only one component:</w:t>
      </w:r>
    </w:p>
    <w:p w14:paraId="7CA7A304" w14:textId="77777777" w:rsidR="00A77B12" w:rsidRPr="005B412A" w:rsidRDefault="00A77B12" w:rsidP="00F75ED8">
      <w:pPr>
        <w:spacing w:after="0" w:line="240" w:lineRule="auto"/>
        <w:ind w:left="720"/>
        <w:rPr>
          <w:rFonts w:ascii="Lucida Console" w:hAnsi="Lucida Console" w:cstheme="minorHAnsi"/>
          <w:sz w:val="18"/>
          <w:szCs w:val="18"/>
        </w:rPr>
      </w:pPr>
      <w:commentRangeStart w:id="11"/>
      <w:commentRangeStart w:id="12"/>
      <w:r w:rsidRPr="005B412A">
        <w:rPr>
          <w:rFonts w:ascii="Lucida Console" w:hAnsi="Lucida Console" w:cstheme="minorHAnsi"/>
          <w:sz w:val="18"/>
          <w:szCs w:val="18"/>
        </w:rPr>
        <w:t xml:space="preserve">select </w:t>
      </w:r>
      <w:commentRangeEnd w:id="11"/>
      <w:r w:rsidR="00C46C10">
        <w:rPr>
          <w:rStyle w:val="CommentReference"/>
        </w:rPr>
        <w:commentReference w:id="11"/>
      </w:r>
      <w:commentRangeEnd w:id="12"/>
      <w:r w:rsidR="00B83970">
        <w:rPr>
          <w:rStyle w:val="CommentReference"/>
        </w:rPr>
        <w:commentReference w:id="12"/>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w:t>
      </w:r>
    </w:p>
    <w:p w14:paraId="4625D513" w14:textId="219A0FD6"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from (</w:t>
      </w:r>
    </w:p>
    <w:p w14:paraId="346C2739" w14:textId="40C9DD1D"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select </w:t>
      </w:r>
      <w:proofErr w:type="gramStart"/>
      <w:r w:rsidRPr="005B412A">
        <w:rPr>
          <w:rFonts w:ascii="Lucida Console" w:hAnsi="Lucida Console" w:cstheme="minorHAnsi"/>
          <w:sz w:val="18"/>
          <w:szCs w:val="18"/>
        </w:rPr>
        <w:t>td.chembl</w:t>
      </w:r>
      <w:proofErr w:type="gramEnd"/>
      <w:r w:rsidRPr="005B412A">
        <w:rPr>
          <w:rFonts w:ascii="Lucida Console" w:hAnsi="Lucida Console" w:cstheme="minorHAnsi"/>
          <w:sz w:val="18"/>
          <w:szCs w:val="18"/>
        </w:rPr>
        <w:t>_id</w:t>
      </w:r>
    </w:p>
    <w:p w14:paraId="34299012" w14:textId="45B61755"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from target_dictionary td</w:t>
      </w:r>
    </w:p>
    <w:p w14:paraId="3988DEA0" w14:textId="75AA01F9"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join target_components tc</w:t>
      </w:r>
    </w:p>
    <w:p w14:paraId="52D18308" w14:textId="3EAE7EB7"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on td.tid = tc.tid</w:t>
      </w:r>
    </w:p>
    <w:p w14:paraId="4A9C9AC1" w14:textId="7FB2511F"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where </w:t>
      </w:r>
      <w:proofErr w:type="gramStart"/>
      <w:r w:rsidRPr="005B412A">
        <w:rPr>
          <w:rFonts w:ascii="Lucida Console" w:hAnsi="Lucida Console" w:cstheme="minorHAnsi"/>
          <w:sz w:val="18"/>
          <w:szCs w:val="18"/>
        </w:rPr>
        <w:t>td.target</w:t>
      </w:r>
      <w:proofErr w:type="gramEnd"/>
      <w:r w:rsidRPr="005B412A">
        <w:rPr>
          <w:rFonts w:ascii="Lucida Console" w:hAnsi="Lucida Console" w:cstheme="minorHAnsi"/>
          <w:sz w:val="18"/>
          <w:szCs w:val="18"/>
        </w:rPr>
        <w:t>_type like 'PROTEIN%'</w:t>
      </w:r>
    </w:p>
    <w:p w14:paraId="74E9B793" w14:textId="653EE349"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group by chembl_id</w:t>
      </w:r>
    </w:p>
    <w:p w14:paraId="45347DF6" w14:textId="38A2548A"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 xml:space="preserve">having </w:t>
      </w:r>
      <w:proofErr w:type="gramStart"/>
      <w:r w:rsidRPr="005B412A">
        <w:rPr>
          <w:rFonts w:ascii="Lucida Console" w:hAnsi="Lucida Console" w:cstheme="minorHAnsi"/>
          <w:sz w:val="18"/>
          <w:szCs w:val="18"/>
        </w:rPr>
        <w:t>count(</w:t>
      </w:r>
      <w:proofErr w:type="gramEnd"/>
      <w:r w:rsidRPr="005B412A">
        <w:rPr>
          <w:rFonts w:ascii="Lucida Console" w:hAnsi="Lucida Console" w:cstheme="minorHAnsi"/>
          <w:sz w:val="18"/>
          <w:szCs w:val="18"/>
        </w:rPr>
        <w:t>*) =1</w:t>
      </w:r>
    </w:p>
    <w:p w14:paraId="09D10E14" w14:textId="2F8C964E" w:rsidR="00A77B12" w:rsidRPr="005B412A" w:rsidRDefault="005B412A"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r w:rsidR="00A77B12" w:rsidRPr="005B412A">
        <w:rPr>
          <w:rFonts w:ascii="Lucida Console" w:hAnsi="Lucida Console" w:cstheme="minorHAnsi"/>
          <w:sz w:val="18"/>
          <w:szCs w:val="18"/>
        </w:rPr>
        <w:t xml:space="preserve"> unique_component_targets;</w:t>
      </w:r>
    </w:p>
    <w:p w14:paraId="3415C239"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count</w:t>
      </w:r>
    </w:p>
    <w:p w14:paraId="41C8DDF2"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p>
    <w:p w14:paraId="08AC00D3" w14:textId="51F77391"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0</w:t>
      </w:r>
    </w:p>
    <w:p w14:paraId="5A102013" w14:textId="77777777" w:rsidR="0026074F" w:rsidRPr="0026074F" w:rsidRDefault="0026074F" w:rsidP="0026074F">
      <w:pPr>
        <w:spacing w:after="0" w:line="240" w:lineRule="auto"/>
        <w:rPr>
          <w:rFonts w:cstheme="minorHAnsi"/>
        </w:rPr>
      </w:pPr>
    </w:p>
    <w:p w14:paraId="241EDEBB" w14:textId="46821B96" w:rsidR="005B412A" w:rsidRDefault="007D68D4">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sequences</w:t>
      </w:r>
      <w:r w:rsidR="005B412A">
        <w:t>:</w:t>
      </w:r>
    </w:p>
    <w:p w14:paraId="53AEA1EA" w14:textId="77777777" w:rsidR="009A71A7" w:rsidRDefault="009A71A7"/>
    <w:p w14:paraId="5CDA30E1" w14:textId="77777777" w:rsidR="005B412A" w:rsidRPr="005B412A" w:rsidRDefault="005B412A" w:rsidP="00F75ED8">
      <w:pPr>
        <w:spacing w:after="0" w:line="240" w:lineRule="auto"/>
        <w:ind w:left="720"/>
        <w:rPr>
          <w:rFonts w:ascii="Lucida Console" w:hAnsi="Lucida Console"/>
          <w:sz w:val="18"/>
          <w:szCs w:val="18"/>
        </w:rPr>
      </w:pPr>
      <w:commentRangeStart w:id="13"/>
      <w:commentRangeStart w:id="14"/>
      <w:r w:rsidRPr="005B412A">
        <w:rPr>
          <w:rFonts w:ascii="Lucida Console" w:hAnsi="Lucida Console"/>
          <w:sz w:val="18"/>
          <w:szCs w:val="18"/>
        </w:rPr>
        <w:t xml:space="preserve">select </w:t>
      </w:r>
      <w:commentRangeEnd w:id="13"/>
      <w:r w:rsidR="00C46C10">
        <w:rPr>
          <w:rStyle w:val="CommentReference"/>
        </w:rPr>
        <w:commentReference w:id="13"/>
      </w:r>
      <w:commentRangeEnd w:id="14"/>
      <w:r w:rsidR="00B83970">
        <w:rPr>
          <w:rStyle w:val="CommentReference"/>
        </w:rPr>
        <w:commentReference w:id="14"/>
      </w:r>
      <w:proofErr w:type="gramStart"/>
      <w:r w:rsidRPr="005B412A">
        <w:rPr>
          <w:rFonts w:ascii="Lucida Console" w:hAnsi="Lucida Console"/>
          <w:sz w:val="18"/>
          <w:szCs w:val="18"/>
        </w:rPr>
        <w:t>count(</w:t>
      </w:r>
      <w:proofErr w:type="gramEnd"/>
      <w:r w:rsidRPr="005B412A">
        <w:rPr>
          <w:rFonts w:ascii="Lucida Console" w:hAnsi="Lucida Console"/>
          <w:sz w:val="18"/>
          <w:szCs w:val="18"/>
        </w:rPr>
        <w:t>*)</w:t>
      </w:r>
    </w:p>
    <w:p w14:paraId="39920BF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from (</w:t>
      </w:r>
    </w:p>
    <w:p w14:paraId="32E2EA76"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lastRenderedPageBreak/>
        <w:t xml:space="preserve"> select </w:t>
      </w:r>
      <w:proofErr w:type="gramStart"/>
      <w:r w:rsidRPr="005B412A">
        <w:rPr>
          <w:rFonts w:ascii="Lucida Console" w:hAnsi="Lucida Console"/>
          <w:sz w:val="18"/>
          <w:szCs w:val="18"/>
        </w:rPr>
        <w:t>td.chembl</w:t>
      </w:r>
      <w:proofErr w:type="gramEnd"/>
      <w:r w:rsidRPr="005B412A">
        <w:rPr>
          <w:rFonts w:ascii="Lucida Console" w:hAnsi="Lucida Console"/>
          <w:sz w:val="18"/>
          <w:szCs w:val="18"/>
        </w:rPr>
        <w:t>_id</w:t>
      </w:r>
    </w:p>
    <w:p w14:paraId="46498C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from target_dictionary td</w:t>
      </w:r>
    </w:p>
    <w:p w14:paraId="0EAE6FA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join target_components tc</w:t>
      </w:r>
    </w:p>
    <w:p w14:paraId="54FF14D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on td.tid = tc.tid</w:t>
      </w:r>
    </w:p>
    <w:p w14:paraId="58CE6F04"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where chembl_id = 'CHEMBL2363965') component_count;</w:t>
      </w:r>
    </w:p>
    <w:p w14:paraId="0285C52C"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count</w:t>
      </w:r>
    </w:p>
    <w:p w14:paraId="60E9DEDB"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w:t>
      </w:r>
    </w:p>
    <w:p w14:paraId="736C3FAB" w14:textId="77777777" w:rsid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60</w:t>
      </w:r>
    </w:p>
    <w:p w14:paraId="42F1E8DC" w14:textId="77777777" w:rsidR="00F75ED8" w:rsidRDefault="00F75ED8" w:rsidP="005B412A">
      <w:pPr>
        <w:spacing w:after="0" w:line="240" w:lineRule="auto"/>
      </w:pPr>
    </w:p>
    <w:p w14:paraId="468E011D" w14:textId="34BCBEE9" w:rsidR="00F75ED8" w:rsidRDefault="00F75ED8" w:rsidP="005D28FF">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p>
    <w:p w14:paraId="081F34FF" w14:textId="77777777" w:rsidR="007D68D4" w:rsidRDefault="007D68D4" w:rsidP="005B412A">
      <w:pPr>
        <w:spacing w:after="0" w:line="240" w:lineRule="auto"/>
      </w:pPr>
    </w:p>
    <w:p w14:paraId="646B4A35" w14:textId="35BE315D" w:rsidR="00F75ED8" w:rsidRPr="00795ABC" w:rsidRDefault="00F75ED8" w:rsidP="00F75ED8">
      <w:pPr>
        <w:spacing w:after="0" w:line="240" w:lineRule="auto"/>
        <w:ind w:left="720"/>
        <w:rPr>
          <w:rFonts w:ascii="Lucida Console" w:hAnsi="Lucida Console"/>
          <w:sz w:val="18"/>
          <w:szCs w:val="18"/>
        </w:rPr>
      </w:pPr>
      <w:commentRangeStart w:id="15"/>
      <w:commentRangeStart w:id="16"/>
      <w:r w:rsidRPr="00795ABC">
        <w:rPr>
          <w:rFonts w:ascii="Lucida Console" w:hAnsi="Lucida Console"/>
          <w:sz w:val="18"/>
          <w:szCs w:val="18"/>
        </w:rPr>
        <w:t xml:space="preserve">select </w:t>
      </w:r>
      <w:commentRangeEnd w:id="15"/>
      <w:r w:rsidR="00C46C10">
        <w:rPr>
          <w:rStyle w:val="CommentReference"/>
        </w:rPr>
        <w:commentReference w:id="15"/>
      </w:r>
      <w:commentRangeEnd w:id="16"/>
      <w:r w:rsidR="00B83970">
        <w:rPr>
          <w:rStyle w:val="CommentReference"/>
        </w:rPr>
        <w:commentReference w:id="16"/>
      </w:r>
      <w:r w:rsidRPr="00795ABC">
        <w:rPr>
          <w:rFonts w:ascii="Lucida Console" w:hAnsi="Lucida Console"/>
          <w:sz w:val="18"/>
          <w:szCs w:val="18"/>
        </w:rPr>
        <w:t>orf</w:t>
      </w:r>
    </w:p>
    <w:p w14:paraId="030AC347" w14:textId="1CE4A0E2"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from hmmer_statistics</w:t>
      </w:r>
    </w:p>
    <w:p w14:paraId="4EF21D1C" w14:textId="09FCB5C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where target='CHEMBL2363965'</w:t>
      </w:r>
    </w:p>
    <w:p w14:paraId="39539C5B" w14:textId="3D2967F4"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and score &gt; 4350;</w:t>
      </w:r>
    </w:p>
    <w:p w14:paraId="57A23017"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orf</w:t>
      </w:r>
    </w:p>
    <w:p w14:paraId="041BC4D1"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t>
      </w:r>
    </w:p>
    <w:p w14:paraId="063CFFE6" w14:textId="1D8555D5"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MN908947.3_281</w:t>
      </w:r>
    </w:p>
    <w:p w14:paraId="1F3A9151" w14:textId="24E58819" w:rsidR="00795ABC" w:rsidDel="009A71A7" w:rsidRDefault="00795ABC" w:rsidP="00795ABC">
      <w:pPr>
        <w:spacing w:after="0" w:line="240" w:lineRule="auto"/>
        <w:rPr>
          <w:del w:id="17" w:author="Eric D. Fischbach" w:date="2020-08-03T16:41:00Z"/>
          <w:rFonts w:ascii="Lucida Console" w:hAnsi="Lucida Console"/>
          <w:sz w:val="18"/>
          <w:szCs w:val="18"/>
        </w:rPr>
      </w:pPr>
    </w:p>
    <w:p w14:paraId="14A2FF5A" w14:textId="77777777" w:rsidR="00795ABC" w:rsidRPr="00F75ED8" w:rsidRDefault="00795ABC" w:rsidP="00795ABC">
      <w:pPr>
        <w:spacing w:after="0" w:line="240" w:lineRule="auto"/>
        <w:rPr>
          <w:rFonts w:ascii="Lucida Console" w:hAnsi="Lucida Console"/>
          <w:sz w:val="18"/>
          <w:szCs w:val="18"/>
        </w:rPr>
      </w:pPr>
    </w:p>
    <w:p w14:paraId="3096E6DA" w14:textId="1C44753C"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4E28BFB0"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Pr="00ED3442">
        <w:t>:</w:t>
      </w:r>
    </w:p>
    <w:p w14:paraId="68B9E051" w14:textId="77777777" w:rsidR="00ED3442" w:rsidRPr="00ED3442" w:rsidRDefault="00ED3442" w:rsidP="00ED3442">
      <w:pPr>
        <w:spacing w:after="0" w:line="480" w:lineRule="auto"/>
      </w:pPr>
    </w:p>
    <w:p w14:paraId="0C4EB176" w14:textId="438BCA6F" w:rsidR="00E85126" w:rsidRDefault="00E85126" w:rsidP="00ED3442">
      <w:pPr>
        <w:spacing w:after="0" w:line="480" w:lineRule="auto"/>
        <w:rPr>
          <w:b/>
          <w:bCs/>
        </w:rPr>
      </w:pPr>
      <w:r w:rsidRPr="005D28FF">
        <w:rPr>
          <w:b/>
        </w:rPr>
        <w:t xml:space="preserve">Fig </w:t>
      </w:r>
      <w:commentRangeStart w:id="18"/>
      <w:r w:rsidRPr="005D28FF">
        <w:rPr>
          <w:b/>
        </w:rPr>
        <w:t>7</w:t>
      </w:r>
      <w:commentRangeEnd w:id="18"/>
      <w:r w:rsidR="00B83970">
        <w:rPr>
          <w:rStyle w:val="CommentReference"/>
        </w:rPr>
        <w:commentReference w:id="18"/>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9A71A7">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 </w:instrText>
      </w:r>
      <w:r w:rsidR="00F24B70">
        <w:rPr>
          <w:b/>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Pr>
          <w:b/>
          <w:bCs/>
        </w:rPr>
        <w:instrText xml:space="preserve"> ADDIN EN.CITE.DATA </w:instrText>
      </w:r>
      <w:r w:rsidR="00F24B70">
        <w:rPr>
          <w:b/>
          <w:bCs/>
        </w:rPr>
      </w:r>
      <w:r w:rsidR="00F24B70">
        <w:rPr>
          <w:b/>
          <w:bCs/>
        </w:rPr>
        <w:fldChar w:fldCharType="end"/>
      </w:r>
      <w:r w:rsidR="00F87075" w:rsidRPr="009A71A7">
        <w:rPr>
          <w:b/>
          <w:bCs/>
        </w:rPr>
      </w:r>
      <w:r w:rsidR="00F87075" w:rsidRPr="009A71A7">
        <w:rPr>
          <w:b/>
          <w:bCs/>
        </w:rPr>
        <w:fldChar w:fldCharType="separate"/>
      </w:r>
      <w:r w:rsidR="00F24B70">
        <w:rPr>
          <w:b/>
          <w:bCs/>
          <w:noProof/>
        </w:rPr>
        <w:t>[24, 25]</w:t>
      </w:r>
      <w:r w:rsidR="00F87075" w:rsidRPr="009A71A7">
        <w:rPr>
          <w:b/>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7D7E2AC3" w14:textId="77777777" w:rsidR="00F87075" w:rsidRDefault="00F87075" w:rsidP="00DA59E7">
      <w:pPr>
        <w:spacing w:after="0" w:line="480" w:lineRule="auto"/>
      </w:pPr>
      <w:r w:rsidRPr="009A71A7">
        <w:t>This protein is highly conserved in Co</w:t>
      </w:r>
      <w:r w:rsidRPr="00ED3442">
        <w:t>rona viruses.</w:t>
      </w:r>
    </w:p>
    <w:p w14:paraId="54F5CB1C" w14:textId="77777777" w:rsidR="00ED3442" w:rsidRPr="00ED3442" w:rsidRDefault="00ED3442" w:rsidP="00DA59E7">
      <w:pPr>
        <w:spacing w:after="0" w:line="480" w:lineRule="auto"/>
      </w:pPr>
    </w:p>
    <w:p w14:paraId="6C3B6DC7" w14:textId="7AC2E82E" w:rsidR="00F87075" w:rsidRDefault="00F87075" w:rsidP="00DA59E7">
      <w:pPr>
        <w:spacing w:after="0" w:line="480" w:lineRule="auto"/>
      </w:pPr>
      <w:r w:rsidRPr="00ED3442">
        <w:lastRenderedPageBreak/>
        <w:t xml:space="preserve">It may be that as part of treatment of Tuberculosis, a concurrent infection by a </w:t>
      </w:r>
      <w:r w:rsidR="00F33D64" w:rsidRPr="00ED3442">
        <w:t xml:space="preserve">Corona </w:t>
      </w:r>
      <w:r w:rsidRPr="00ED3442">
        <w:t>virus also was treated by the drugs associated with this target.</w:t>
      </w:r>
    </w:p>
    <w:p w14:paraId="7D77341C" w14:textId="77777777" w:rsidR="00ED3442" w:rsidRPr="00ED3442" w:rsidRDefault="00ED3442" w:rsidP="00DA59E7">
      <w:pPr>
        <w:spacing w:after="0" w:line="480" w:lineRule="auto"/>
      </w:pPr>
    </w:p>
    <w:p w14:paraId="3EEF5DB5" w14:textId="77777777" w:rsidR="00F87075" w:rsidRDefault="00F87075" w:rsidP="00DA59E7">
      <w:pPr>
        <w:spacing w:after="0" w:line="480" w:lineRule="auto"/>
      </w:pPr>
      <w:r w:rsidRPr="00ED3442">
        <w:t>The distance tree shows relations of this protein:</w:t>
      </w:r>
    </w:p>
    <w:p w14:paraId="2971E8CD" w14:textId="77777777" w:rsidR="00ED3442" w:rsidRPr="00ED3442" w:rsidRDefault="00ED3442" w:rsidP="00DA59E7">
      <w:pPr>
        <w:spacing w:after="0" w:line="480" w:lineRule="auto"/>
      </w:pPr>
    </w:p>
    <w:p w14:paraId="56051AA2" w14:textId="6C3FB988" w:rsidR="00F87075" w:rsidRDefault="00F87075" w:rsidP="009A71A7">
      <w:pPr>
        <w:spacing w:after="0" w:line="480" w:lineRule="auto"/>
      </w:pPr>
      <w:r w:rsidRPr="00DA59E7">
        <w:rPr>
          <w:b/>
        </w:rPr>
        <w:t xml:space="preserve">Fig </w:t>
      </w:r>
      <w:commentRangeStart w:id="19"/>
      <w:r w:rsidRPr="00DA59E7">
        <w:rPr>
          <w:b/>
        </w:rPr>
        <w:t>8</w:t>
      </w:r>
      <w:commentRangeEnd w:id="19"/>
      <w:r w:rsidR="00B83970">
        <w:rPr>
          <w:rStyle w:val="CommentReference"/>
        </w:rPr>
        <w:commentReference w:id="19"/>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1A303FBF" w:rsidR="00F87075" w:rsidRDefault="00F87075" w:rsidP="00DA59E7">
      <w:pPr>
        <w:spacing w:after="0" w:line="480" w:lineRule="auto"/>
      </w:pPr>
      <w:r w:rsidRPr="009A71A7">
        <w:t xml:space="preserve">Link from accession </w:t>
      </w:r>
      <w:hyperlink r:id="rId11" w:tgtFrame="lnkDCW398Y4014" w:tooltip="Show report for P0C6U6.1" w:history="1">
        <w:r w:rsidRPr="009A71A7">
          <w:rPr>
            <w:rStyle w:val="Hyperlink"/>
          </w:rPr>
          <w:t>P0C6U6.1</w:t>
        </w:r>
      </w:hyperlink>
      <w:r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247B6E6E" w:rsidR="00ED3442" w:rsidRDefault="00F87075" w:rsidP="00DA59E7">
      <w:pPr>
        <w:spacing w:after="0" w:line="480" w:lineRule="auto"/>
      </w:pPr>
      <w:r w:rsidRPr="00DA59E7">
        <w:rPr>
          <w:b/>
        </w:rPr>
        <w:t xml:space="preserve">Fig </w:t>
      </w:r>
      <w:commentRangeStart w:id="20"/>
      <w:r w:rsidRPr="00DA59E7">
        <w:rPr>
          <w:b/>
        </w:rPr>
        <w:t>9</w:t>
      </w:r>
      <w:commentRangeEnd w:id="20"/>
      <w:r w:rsidR="00B83970">
        <w:rPr>
          <w:rStyle w:val="CommentReference"/>
        </w:rPr>
        <w:commentReference w:id="20"/>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2E4830AD" w14:textId="7FFBB79E" w:rsidR="00AD591B" w:rsidRPr="009A71A7" w:rsidRDefault="00AD591B" w:rsidP="00AD591B">
      <w:pPr>
        <w:spacing w:after="0" w:line="480" w:lineRule="auto"/>
        <w:ind w:firstLine="720"/>
      </w:pPr>
      <w:r>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6A63C5E6" w14:textId="53EAEFA0"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10ABFFC5" w14:textId="77777777" w:rsidR="001968EA" w:rsidRDefault="001968EA" w:rsidP="00AD591B">
      <w:pPr>
        <w:spacing w:after="0" w:line="480" w:lineRule="auto"/>
      </w:pPr>
      <w:r>
        <w:t>Pyrazinamide had low docking affinity.  This drug was not validated, and its docking information is omitted here.</w:t>
      </w:r>
    </w:p>
    <w:p w14:paraId="2B7B3E77" w14:textId="77777777" w:rsidR="00270185" w:rsidRDefault="00270185" w:rsidP="00AD591B">
      <w:pPr>
        <w:spacing w:after="0" w:line="480" w:lineRule="auto"/>
      </w:pPr>
    </w:p>
    <w:p w14:paraId="317FDBAB" w14:textId="6CA09C89" w:rsidR="001968EA" w:rsidRDefault="001968EA" w:rsidP="00AD591B">
      <w:pPr>
        <w:spacing w:after="0" w:line="480" w:lineRule="auto"/>
      </w:pPr>
      <w:r>
        <w:t>However, Viomycin sulphate, with a docking affinity of 10.73 and Capryomycin sulphate, with a docking affinity of 10.57 were validated as promising candidates.  Results are shown below.</w:t>
      </w:r>
    </w:p>
    <w:p w14:paraId="6D8EA677" w14:textId="77777777" w:rsidR="00270185" w:rsidRDefault="00270185" w:rsidP="00AD591B">
      <w:pPr>
        <w:spacing w:after="0" w:line="480" w:lineRule="auto"/>
      </w:pPr>
    </w:p>
    <w:p w14:paraId="332BBBEE" w14:textId="4B374B09" w:rsidR="001968EA" w:rsidRDefault="00200E47" w:rsidP="00AD591B">
      <w:pPr>
        <w:spacing w:after="0" w:line="480" w:lineRule="auto"/>
      </w:pPr>
      <w:r w:rsidRPr="00AD591B">
        <w:rPr>
          <w:b/>
        </w:rPr>
        <w:t xml:space="preserve">Fig </w:t>
      </w:r>
      <w:commentRangeStart w:id="21"/>
      <w:r w:rsidRPr="00AD591B">
        <w:rPr>
          <w:b/>
        </w:rPr>
        <w:t>10</w:t>
      </w:r>
      <w:commentRangeEnd w:id="21"/>
      <w:r w:rsidR="00B83970">
        <w:rPr>
          <w:rStyle w:val="CommentReference"/>
        </w:rPr>
        <w:commentReference w:id="21"/>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75B83DF" w:rsidR="00200E47" w:rsidRDefault="00200E47" w:rsidP="00AD591B">
      <w:pPr>
        <w:spacing w:after="0" w:line="480" w:lineRule="auto"/>
      </w:pPr>
      <w:r w:rsidRPr="00AD591B">
        <w:rPr>
          <w:b/>
        </w:rPr>
        <w:t xml:space="preserve">Fig </w:t>
      </w:r>
      <w:commentRangeStart w:id="22"/>
      <w:r w:rsidRPr="00AD591B">
        <w:rPr>
          <w:b/>
        </w:rPr>
        <w:t>11</w:t>
      </w:r>
      <w:commentRangeEnd w:id="22"/>
      <w:r w:rsidR="00B83970">
        <w:rPr>
          <w:rStyle w:val="CommentReference"/>
        </w:rPr>
        <w:commentReference w:id="22"/>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70C6CC6D" w14:textId="7FCFF99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p>
    <w:p w14:paraId="1AC5DC72" w14:textId="77777777" w:rsidR="003E772F" w:rsidRDefault="003E772F" w:rsidP="00AD591B">
      <w:pPr>
        <w:spacing w:after="0" w:line="480" w:lineRule="auto"/>
      </w:pPr>
    </w:p>
    <w:p w14:paraId="159D6CDC" w14:textId="1BAFBACA" w:rsidR="002B3BC9" w:rsidRDefault="00B45E84" w:rsidP="00AD591B">
      <w:pPr>
        <w:spacing w:after="0" w:line="480" w:lineRule="auto"/>
      </w:pPr>
      <w:r>
        <w:t xml:space="preserve">The </w:t>
      </w:r>
      <w:r w:rsidR="002B3BC9">
        <w:t xml:space="preserve">Success </w:t>
      </w:r>
      <w:r>
        <w:t xml:space="preserve">of </w:t>
      </w:r>
      <w:r w:rsidR="002B3BC9">
        <w:t xml:space="preserve">these drugs in </w:t>
      </w:r>
      <w:r>
        <w:t xml:space="preserve">treating </w:t>
      </w:r>
      <w:r w:rsidR="002B3BC9">
        <w:t xml:space="preserve">Tuberculosis may </w:t>
      </w:r>
      <w:r>
        <w:t>be</w:t>
      </w:r>
      <w:r w:rsidR="002B3BC9">
        <w:t xml:space="preserve"> due to their effect </w:t>
      </w:r>
      <w:r>
        <w:t xml:space="preserve">on </w:t>
      </w:r>
      <w:r w:rsidR="002B3BC9">
        <w:t>concurrent Corona virus infection.</w:t>
      </w:r>
    </w:p>
    <w:p w14:paraId="425A5175" w14:textId="77777777" w:rsidR="003E772F" w:rsidRDefault="003E772F" w:rsidP="00AD591B">
      <w:pPr>
        <w:spacing w:after="0" w:line="480" w:lineRule="auto"/>
      </w:pPr>
    </w:p>
    <w:p w14:paraId="0645D2EC" w14:textId="223CE54B"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t>These in-silico studies should be followed up by in vitro and in vivo studies to determine efficacy.</w:t>
      </w: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5B043C54" w:rsidR="003407CC" w:rsidRPr="003407CC" w:rsidRDefault="003407CC" w:rsidP="00B45E84">
      <w:pPr>
        <w:spacing w:after="0" w:line="480" w:lineRule="auto"/>
      </w:pPr>
      <w:r>
        <w:t xml:space="preserve">I thank </w:t>
      </w:r>
      <w:r w:rsidR="00B45E84">
        <w:t>Eric Fischbach for his help editing this paper</w:t>
      </w:r>
      <w:r>
        <w:t>.</w:t>
      </w:r>
    </w:p>
    <w:p w14:paraId="3E58D660" w14:textId="07558387" w:rsidR="0065517C" w:rsidRDefault="002B3BC9" w:rsidP="007D31A6">
      <w:r>
        <w:br w:type="page"/>
      </w:r>
    </w:p>
    <w:p w14:paraId="333D09F2" w14:textId="40C120FF"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12"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13"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4"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5"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6"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7"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8"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9"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20"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21"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22"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6666D59E" w14:textId="77777777" w:rsidR="00425F06" w:rsidRDefault="00425F06" w:rsidP="00425F06">
      <w:pPr>
        <w:pStyle w:val="Heading2"/>
        <w:rPr>
          <w:moveTo w:id="23" w:author="Eric D. Fischbach" w:date="2020-08-05T09:15:00Z"/>
          <w:b/>
          <w:bCs/>
        </w:rPr>
      </w:pPr>
      <w:moveToRangeStart w:id="24" w:author="Eric D. Fischbach" w:date="2020-08-05T09:15:00Z" w:name="move47511325"/>
      <w:moveTo w:id="25" w:author="Eric D. Fischbach" w:date="2020-08-05T09:15:00Z">
        <w:r w:rsidRPr="005221CD">
          <w:rPr>
            <w:b/>
            <w:bCs/>
          </w:rPr>
          <w:t>S3 Fig. Query joins connecting targets, sequences, and drugs.</w:t>
        </w:r>
        <w:r>
          <w:rPr>
            <w:b/>
            <w:bCs/>
          </w:rPr>
          <w:t xml:space="preserve"> Tables with blue backgrounds are supplementary tables populated by this workflow.</w:t>
        </w:r>
      </w:moveTo>
    </w:p>
    <w:p w14:paraId="121E07C9" w14:textId="77777777" w:rsidR="00425F06" w:rsidRDefault="00425F06" w:rsidP="00425F06">
      <w:pPr>
        <w:pStyle w:val="Heading2"/>
        <w:rPr>
          <w:moveTo w:id="26" w:author="Eric D. Fischbach" w:date="2020-08-05T09:15:00Z"/>
          <w:b/>
          <w:bCs/>
        </w:rPr>
      </w:pPr>
      <w:moveTo w:id="27" w:author="Eric D. Fischbach" w:date="2020-08-05T09:15:00Z">
        <w:r>
          <w:rPr>
            <w:b/>
            <w:bCs/>
          </w:rPr>
          <w:t>S4 Fig. ORF FASTA summary from jackhmmer</w:t>
        </w:r>
      </w:moveTo>
    </w:p>
    <w:p w14:paraId="251D6763" w14:textId="77777777" w:rsidR="00425F06" w:rsidDel="00425F06" w:rsidRDefault="00425F06" w:rsidP="00425F06">
      <w:pPr>
        <w:pStyle w:val="Heading2"/>
        <w:rPr>
          <w:del w:id="28" w:author="Eric D. Fischbach" w:date="2020-08-05T09:15:00Z"/>
          <w:moveTo w:id="29" w:author="Eric D. Fischbach" w:date="2020-08-05T09:15:00Z"/>
          <w:b/>
          <w:bCs/>
        </w:rPr>
      </w:pPr>
      <w:moveTo w:id="30" w:author="Eric D. Fischbach" w:date="2020-08-05T09:15:00Z">
        <w:r>
          <w:rPr>
            <w:b/>
            <w:bCs/>
          </w:rPr>
          <w:t xml:space="preserve">S5 Fig. Target similarity score distribution of ORFs from </w:t>
        </w:r>
        <w:r w:rsidRPr="00146E81">
          <w:rPr>
            <w:b/>
            <w:bCs/>
            <w:i/>
            <w:iCs/>
          </w:rPr>
          <w:t>SARS-CoV-2</w:t>
        </w:r>
        <w:r>
          <w:rPr>
            <w:b/>
            <w:bCs/>
          </w:rPr>
          <w:t xml:space="preserve"> genome to ChEMBL targets.</w:t>
        </w:r>
      </w:moveTo>
    </w:p>
    <w:p w14:paraId="4C882918" w14:textId="77777777" w:rsidR="00425F06" w:rsidRDefault="00425F06" w:rsidP="00425F06">
      <w:pPr>
        <w:pStyle w:val="Heading2"/>
        <w:rPr>
          <w:moveTo w:id="31" w:author="Eric D. Fischbach" w:date="2020-08-05T09:15:00Z"/>
          <w:b/>
          <w:bCs/>
        </w:rPr>
      </w:pPr>
      <w:moveToRangeStart w:id="32" w:author="Eric D. Fischbach" w:date="2020-08-05T09:15:00Z" w:name="move47511344"/>
      <w:moveToRangeEnd w:id="24"/>
      <w:moveTo w:id="33" w:author="Eric D. Fischbach" w:date="2020-08-05T09:15:00Z">
        <w:r>
          <w:rPr>
            <w:b/>
            <w:bCs/>
          </w:rPr>
          <w:t xml:space="preserve">S6 Fig. Kmeans selection threshold for </w:t>
        </w:r>
        <w:r w:rsidRPr="00146E81">
          <w:rPr>
            <w:b/>
            <w:bCs/>
            <w:i/>
            <w:iCs/>
          </w:rPr>
          <w:t>SARS-CoV-2</w:t>
        </w:r>
        <w:r>
          <w:rPr>
            <w:b/>
            <w:bCs/>
          </w:rPr>
          <w:t>. Triangular point indicates similarity threshold for best target selection.</w:t>
        </w:r>
      </w:moveTo>
    </w:p>
    <w:p w14:paraId="35515387" w14:textId="77777777" w:rsidR="00425F06" w:rsidRDefault="00425F06" w:rsidP="00425F06">
      <w:pPr>
        <w:pStyle w:val="Heading2"/>
        <w:rPr>
          <w:moveTo w:id="34" w:author="Eric D. Fischbach" w:date="2020-08-05T09:15:00Z"/>
          <w:b/>
          <w:bCs/>
        </w:rPr>
      </w:pPr>
      <w:moveToRangeStart w:id="35" w:author="Eric D. Fischbach" w:date="2020-08-05T09:15:00Z" w:name="move47511356"/>
      <w:moveToRangeEnd w:id="32"/>
      <w:moveTo w:id="36" w:author="Eric D. Fischbach" w:date="2020-08-05T09:15:00Z">
        <w:r>
          <w:rPr>
            <w:b/>
            <w:bCs/>
          </w:rPr>
          <w:t xml:space="preserve">S7 Fig. NCBI BLASTP results for ORF </w:t>
        </w:r>
        <w:r w:rsidRPr="00E85126">
          <w:rPr>
            <w:b/>
            <w:bCs/>
          </w:rPr>
          <w:t>MN908947.3_281</w:t>
        </w:r>
        <w:r>
          <w:rPr>
            <w:b/>
            <w:bCs/>
          </w:rPr>
          <w:t xml:space="preserve"> excluding </w:t>
        </w:r>
        <w:r w:rsidRPr="00146E81">
          <w:rPr>
            <w:b/>
            <w:bCs/>
            <w:i/>
            <w:iCs/>
          </w:rPr>
          <w:t>SARS-CoV-2</w:t>
        </w:r>
        <w:r>
          <w:rPr>
            <w:b/>
            <w:bCs/>
          </w:rPr>
          <w:t>.</w:t>
        </w:r>
      </w:moveTo>
    </w:p>
    <w:p w14:paraId="0BFE38E3" w14:textId="77777777" w:rsidR="00425F06" w:rsidRDefault="00425F06" w:rsidP="00425F06">
      <w:pPr>
        <w:pStyle w:val="Heading2"/>
        <w:rPr>
          <w:moveTo w:id="37" w:author="Eric D. Fischbach" w:date="2020-08-05T09:15:00Z"/>
          <w:b/>
          <w:bCs/>
        </w:rPr>
      </w:pPr>
      <w:moveTo w:id="38" w:author="Eric D. Fischbach" w:date="2020-08-05T09:15:00Z">
        <w:r>
          <w:rPr>
            <w:b/>
            <w:bCs/>
          </w:rPr>
          <w:t>S8 Fig. Distance tree for orf1a</w:t>
        </w:r>
      </w:moveTo>
    </w:p>
    <w:p w14:paraId="32D923F3" w14:textId="77777777" w:rsidR="00425F06" w:rsidRDefault="00425F06" w:rsidP="00425F06">
      <w:pPr>
        <w:pStyle w:val="Heading2"/>
        <w:rPr>
          <w:moveTo w:id="39" w:author="Eric D. Fischbach" w:date="2020-08-05T09:15:00Z"/>
          <w:b/>
          <w:bCs/>
        </w:rPr>
      </w:pPr>
      <w:moveTo w:id="40" w:author="Eric D. Fischbach" w:date="2020-08-05T09:15:00Z">
        <w:r>
          <w:rPr>
            <w:b/>
            <w:bCs/>
          </w:rPr>
          <w:t>S9 Fig. 5GWY structure of Main Protease from Human Corona Virus</w:t>
        </w:r>
      </w:moveTo>
    </w:p>
    <w:p w14:paraId="4F44DFB1" w14:textId="77777777" w:rsidR="00425F06" w:rsidRDefault="00425F06" w:rsidP="00425F06">
      <w:pPr>
        <w:rPr>
          <w:moveTo w:id="41" w:author="Eric D. Fischbach" w:date="2020-08-05T09:15:00Z"/>
        </w:rPr>
      </w:pPr>
      <w:moveTo w:id="42" w:author="Eric D. Fischbach" w:date="2020-08-05T09:15:00Z">
        <w:r>
          <w:t>From Protein Database.</w:t>
        </w:r>
      </w:moveTo>
    </w:p>
    <w:p w14:paraId="20466EE8" w14:textId="77777777" w:rsidR="00425F06" w:rsidRDefault="00425F06" w:rsidP="00425F06">
      <w:pPr>
        <w:pStyle w:val="Heading2"/>
        <w:rPr>
          <w:moveTo w:id="43" w:author="Eric D. Fischbach" w:date="2020-08-05T09:15:00Z"/>
          <w:b/>
          <w:bCs/>
        </w:rPr>
      </w:pPr>
      <w:moveTo w:id="44" w:author="Eric D. Fischbach" w:date="2020-08-05T09:15:00Z">
        <w:r>
          <w:rPr>
            <w:b/>
            <w:bCs/>
          </w:rPr>
          <w:t>S10 Fig. Predicted binding modes for RNA polymerase and Viomycin.</w:t>
        </w:r>
      </w:moveTo>
    </w:p>
    <w:p w14:paraId="49197972" w14:textId="77777777" w:rsidR="00425F06" w:rsidRPr="009F28D8" w:rsidRDefault="00425F06" w:rsidP="00425F06">
      <w:pPr>
        <w:pStyle w:val="Heading2"/>
        <w:rPr>
          <w:moveTo w:id="45" w:author="Eric D. Fischbach" w:date="2020-08-05T09:15:00Z"/>
          <w:b/>
          <w:bCs/>
        </w:rPr>
      </w:pPr>
      <w:moveTo w:id="46" w:author="Eric D. Fischbach" w:date="2020-08-05T09:15:00Z">
        <w:r>
          <w:rPr>
            <w:b/>
            <w:bCs/>
          </w:rPr>
          <w:t>S11 Fig. Predicted binding modes for RNA polymerase and Capryomycin.</w:t>
        </w:r>
      </w:moveTo>
    </w:p>
    <w:moveToRangeEnd w:id="35"/>
    <w:p w14:paraId="2BC7F325" w14:textId="77777777" w:rsidR="00425F06" w:rsidRPr="00425F06" w:rsidRDefault="00425F06" w:rsidP="00425F06">
      <w:pPr>
        <w:pStyle w:val="Heading2"/>
        <w:rPr>
          <w:rPrChange w:id="47" w:author="Eric D. Fischbach" w:date="2020-08-05T09:15:00Z">
            <w:rPr>
              <w:b/>
              <w:bCs/>
            </w:rPr>
          </w:rPrChange>
        </w:rPr>
      </w:pPr>
    </w:p>
    <w:p w14:paraId="28C62CBE" w14:textId="77777777" w:rsidR="00B8254F" w:rsidRDefault="0073028F" w:rsidP="0073028F">
      <w:pPr>
        <w:pStyle w:val="Heading2"/>
      </w:pPr>
      <w:bookmarkStart w:id="48" w:name="_Ref45090117"/>
      <w:bookmarkStart w:id="49" w:name="_Ref45092308"/>
      <w:r w:rsidRPr="0073028F">
        <w:t>MN908947.</w:t>
      </w:r>
      <w:proofErr w:type="gramStart"/>
      <w:r w:rsidRPr="0073028F">
        <w:t>3.FASTA</w:t>
      </w:r>
      <w:bookmarkEnd w:id="48"/>
      <w:proofErr w:type="gramEnd"/>
      <w:r w:rsidR="00B8254F">
        <w:t>.</w:t>
      </w:r>
      <w:bookmarkEnd w:id="49"/>
      <w:r w:rsidR="00B8254F">
        <w:t xml:space="preserve"> </w:t>
      </w:r>
    </w:p>
    <w:p w14:paraId="32DB34F9" w14:textId="7BF624A1" w:rsidR="0073028F" w:rsidRDefault="00B8254F" w:rsidP="00B8254F">
      <w:r>
        <w:t>The nucleotide FASTA formatted genome</w:t>
      </w:r>
      <w:r w:rsidR="00DF5BDD">
        <w:t xml:space="preserve"> sequence</w:t>
      </w:r>
      <w:r>
        <w:t xml:space="preserve"> of </w:t>
      </w:r>
      <w:r w:rsidRPr="00146E81">
        <w:rPr>
          <w:i/>
          <w:iCs/>
        </w:rPr>
        <w:t>SARS-CoV-2</w:t>
      </w:r>
      <w:r>
        <w:t>.</w:t>
      </w:r>
    </w:p>
    <w:p w14:paraId="2CE82076" w14:textId="6059F566" w:rsidR="008E1993" w:rsidRDefault="008E1993" w:rsidP="008E1993">
      <w:pPr>
        <w:pStyle w:val="Heading2"/>
      </w:pPr>
      <w:bookmarkStart w:id="50" w:name="_Ref45100005"/>
      <w:r w:rsidRPr="008E1993">
        <w:t>chembl_25_targets.sql</w:t>
      </w:r>
      <w:bookmarkEnd w:id="50"/>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51" w:name="_Ref45100435"/>
      <w:r w:rsidRPr="008C5A5D">
        <w:t>chembl_targets.txt</w:t>
      </w:r>
      <w:bookmarkEnd w:id="51"/>
    </w:p>
    <w:p w14:paraId="53768EE4" w14:textId="3666033C" w:rsidR="008C5A5D" w:rsidRDefault="008C5A5D" w:rsidP="008C5A5D">
      <w:r>
        <w:t>Downloaded target sequences.</w:t>
      </w:r>
    </w:p>
    <w:p w14:paraId="0296EFFD" w14:textId="1FF7DC93" w:rsidR="004F0A08" w:rsidRDefault="004F0A08" w:rsidP="004F0A08">
      <w:pPr>
        <w:pStyle w:val="Heading2"/>
      </w:pPr>
      <w:bookmarkStart w:id="52" w:name="_Ref45100732"/>
      <w:r w:rsidRPr="004F0A08">
        <w:t>split_to_fasta.pl</w:t>
      </w:r>
      <w:bookmarkEnd w:id="52"/>
    </w:p>
    <w:p w14:paraId="02D5BF29" w14:textId="4F253A62" w:rsidR="004F0A08" w:rsidRDefault="004F0A08" w:rsidP="004F0A08">
      <w:r>
        <w:t xml:space="preserve">Converts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3" w:name="_Ref45100900"/>
      <w:r w:rsidRPr="00F634CE">
        <w:t>component_</w:t>
      </w:r>
      <w:proofErr w:type="gramStart"/>
      <w:r w:rsidRPr="00F634CE">
        <w:t>sequences.fa</w:t>
      </w:r>
      <w:bookmarkEnd w:id="53"/>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54" w:name="_Ref45196510"/>
      <w:r w:rsidRPr="00A91380">
        <w:t>mn908947.orf</w:t>
      </w:r>
      <w:bookmarkEnd w:id="54"/>
    </w:p>
    <w:p w14:paraId="45097E6F" w14:textId="0F916036" w:rsidR="00A91380" w:rsidRDefault="00A91380" w:rsidP="00A91380">
      <w:r>
        <w:t xml:space="preserve">ORFs from </w:t>
      </w:r>
      <w:r w:rsidRPr="00146E81">
        <w:rPr>
          <w:i/>
          <w:iCs/>
        </w:rPr>
        <w:t>SARS-CoV-2</w:t>
      </w:r>
      <w:r>
        <w:t xml:space="preserve"> genome.</w:t>
      </w:r>
    </w:p>
    <w:p w14:paraId="5724B282" w14:textId="1F11D865" w:rsidR="007154C3" w:rsidRDefault="007154C3" w:rsidP="007154C3">
      <w:pPr>
        <w:pStyle w:val="Heading2"/>
      </w:pPr>
      <w:bookmarkStart w:id="55" w:name="_Ref45203765"/>
      <w:r w:rsidRPr="007154C3">
        <w:t>orf.hmm.txt</w:t>
      </w:r>
      <w:bookmarkEnd w:id="55"/>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56" w:name="_Ref45203782"/>
      <w:proofErr w:type="gramStart"/>
      <w:r w:rsidRPr="006A6D62">
        <w:t>orf.summary</w:t>
      </w:r>
      <w:bookmarkEnd w:id="56"/>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57" w:name="_Ref45204546"/>
      <w:r w:rsidRPr="002739F6">
        <w:t>extract_hmm_summary.pl</w:t>
      </w:r>
      <w:bookmarkEnd w:id="57"/>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58" w:name="_Ref45204626"/>
      <w:r>
        <w:rPr>
          <w:rFonts w:ascii="Lucida Console" w:hAnsi="Lucida Console" w:cs="Lucida Console"/>
          <w:sz w:val="18"/>
          <w:szCs w:val="18"/>
        </w:rPr>
        <w:t>hmm_stats.txt</w:t>
      </w:r>
      <w:bookmarkEnd w:id="58"/>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22D24A03" w14:textId="643CD807" w:rsidR="00A772F5" w:rsidDel="00425F06" w:rsidRDefault="007D2A98" w:rsidP="007D2A98">
      <w:pPr>
        <w:pStyle w:val="Heading2"/>
        <w:rPr>
          <w:moveFrom w:id="59" w:author="Eric D. Fischbach" w:date="2020-08-05T09:15:00Z"/>
          <w:b/>
          <w:bCs/>
        </w:rPr>
      </w:pPr>
      <w:moveFromRangeStart w:id="60" w:author="Eric D. Fischbach" w:date="2020-08-05T09:15:00Z" w:name="move47511325"/>
      <w:moveFrom w:id="61" w:author="Eric D. Fischbach" w:date="2020-08-05T09:15:00Z">
        <w:r w:rsidRPr="005221CD" w:rsidDel="00425F06">
          <w:rPr>
            <w:b/>
            <w:bCs/>
          </w:rPr>
          <w:t>S3 Fig. Query joins connecting targets, sequences, and drugs.</w:t>
        </w:r>
        <w:r w:rsidR="0040121C" w:rsidDel="00425F06">
          <w:rPr>
            <w:b/>
            <w:bCs/>
          </w:rPr>
          <w:t xml:space="preserve"> Tables with blue backgrounds are supplementary tables populated by this workflow.</w:t>
        </w:r>
      </w:moveFrom>
    </w:p>
    <w:p w14:paraId="1E26C585" w14:textId="4ACDF621" w:rsidR="00D47847" w:rsidDel="00425F06" w:rsidRDefault="00A772F5" w:rsidP="00A772F5">
      <w:pPr>
        <w:pStyle w:val="Heading2"/>
        <w:rPr>
          <w:moveFrom w:id="62" w:author="Eric D. Fischbach" w:date="2020-08-05T09:15:00Z"/>
          <w:b/>
          <w:bCs/>
        </w:rPr>
      </w:pPr>
      <w:moveFrom w:id="63" w:author="Eric D. Fischbach" w:date="2020-08-05T09:15:00Z">
        <w:r w:rsidDel="00425F06">
          <w:rPr>
            <w:b/>
            <w:bCs/>
          </w:rPr>
          <w:t>S4 Fig. ORF FASTA summary from jackhmmer</w:t>
        </w:r>
      </w:moveFrom>
    </w:p>
    <w:p w14:paraId="1FE18A7D" w14:textId="16BB1A83" w:rsidR="00B52C2A" w:rsidDel="00425F06" w:rsidRDefault="00D47847" w:rsidP="00A772F5">
      <w:pPr>
        <w:pStyle w:val="Heading2"/>
        <w:rPr>
          <w:moveFrom w:id="64" w:author="Eric D. Fischbach" w:date="2020-08-05T09:15:00Z"/>
          <w:b/>
          <w:bCs/>
        </w:rPr>
      </w:pPr>
      <w:moveFrom w:id="65" w:author="Eric D. Fischbach" w:date="2020-08-05T09:15:00Z">
        <w:r w:rsidDel="00425F06">
          <w:rPr>
            <w:b/>
            <w:bCs/>
          </w:rPr>
          <w:t xml:space="preserve">S5 Fig. Target similarity score distribution of ORFs from </w:t>
        </w:r>
        <w:r w:rsidRPr="00146E81" w:rsidDel="00425F06">
          <w:rPr>
            <w:b/>
            <w:bCs/>
            <w:i/>
            <w:iCs/>
          </w:rPr>
          <w:t>SARS-CoV-2</w:t>
        </w:r>
        <w:r w:rsidDel="00425F06">
          <w:rPr>
            <w:b/>
            <w:bCs/>
          </w:rPr>
          <w:t xml:space="preserve"> genome to ChEMBL targets.</w:t>
        </w:r>
      </w:moveFrom>
    </w:p>
    <w:p w14:paraId="21AF0D7B" w14:textId="77777777" w:rsidR="00B52C2A" w:rsidRDefault="00B52C2A" w:rsidP="00A772F5">
      <w:pPr>
        <w:pStyle w:val="Heading2"/>
      </w:pPr>
      <w:bookmarkStart w:id="66" w:name="_Ref45533963"/>
      <w:moveFromRangeEnd w:id="60"/>
      <w:r>
        <w:t>Organism_hmmer_</w:t>
      </w:r>
      <w:proofErr w:type="gramStart"/>
      <w:r>
        <w:t>threshold.R</w:t>
      </w:r>
      <w:bookmarkEnd w:id="66"/>
      <w:proofErr w:type="gramEnd"/>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22104B1F" w:rsidR="00282CE3" w:rsidDel="00425F06" w:rsidRDefault="001B42EC" w:rsidP="001B42EC">
      <w:pPr>
        <w:pStyle w:val="Heading2"/>
        <w:rPr>
          <w:moveFrom w:id="67" w:author="Eric D. Fischbach" w:date="2020-08-05T09:15:00Z"/>
          <w:b/>
          <w:bCs/>
        </w:rPr>
      </w:pPr>
      <w:moveFromRangeStart w:id="68" w:author="Eric D. Fischbach" w:date="2020-08-05T09:15:00Z" w:name="move47511344"/>
      <w:moveFrom w:id="69" w:author="Eric D. Fischbach" w:date="2020-08-05T09:15:00Z">
        <w:r w:rsidDel="00425F06">
          <w:rPr>
            <w:b/>
            <w:bCs/>
          </w:rPr>
          <w:t xml:space="preserve">S6 Fig. Kmeans selection threshold for </w:t>
        </w:r>
        <w:r w:rsidRPr="00146E81" w:rsidDel="00425F06">
          <w:rPr>
            <w:b/>
            <w:bCs/>
            <w:i/>
            <w:iCs/>
          </w:rPr>
          <w:t>SARS-CoV-2</w:t>
        </w:r>
        <w:r w:rsidDel="00425F06">
          <w:rPr>
            <w:b/>
            <w:bCs/>
          </w:rPr>
          <w:t>.</w:t>
        </w:r>
        <w:r w:rsidR="001D0096" w:rsidDel="00425F06">
          <w:rPr>
            <w:b/>
            <w:bCs/>
          </w:rPr>
          <w:t xml:space="preserve"> Triangular point indicates similarity threshold for best target</w:t>
        </w:r>
        <w:r w:rsidR="00AA7FC5" w:rsidDel="00425F06">
          <w:rPr>
            <w:b/>
            <w:bCs/>
          </w:rPr>
          <w:t xml:space="preserve"> selection</w:t>
        </w:r>
        <w:r w:rsidR="001D0096" w:rsidDel="00425F06">
          <w:rPr>
            <w:b/>
            <w:bCs/>
          </w:rPr>
          <w:t>.</w:t>
        </w:r>
      </w:moveFrom>
    </w:p>
    <w:p w14:paraId="72FFF679" w14:textId="4AB4B39B" w:rsidR="00282CE3" w:rsidRDefault="00282CE3" w:rsidP="001B42EC">
      <w:pPr>
        <w:pStyle w:val="Heading2"/>
      </w:pPr>
      <w:bookmarkStart w:id="70" w:name="_Ref45548844"/>
      <w:moveFromRangeEnd w:id="68"/>
      <w:r w:rsidRPr="00282CE3">
        <w:t>target_SARS-COV-2_drugs.sql</w:t>
      </w:r>
      <w:bookmarkEnd w:id="70"/>
    </w:p>
    <w:p w14:paraId="115B0E0A" w14:textId="24EC1B6A" w:rsidR="00FE5024" w:rsidRPr="00FE5024" w:rsidRDefault="00FE5024" w:rsidP="00FE5024">
      <w:r>
        <w:t>Database query that retrieves target and drug data.</w:t>
      </w:r>
    </w:p>
    <w:p w14:paraId="7216B3BB" w14:textId="34FA382B" w:rsidR="0053011B" w:rsidRDefault="0053011B" w:rsidP="0053011B">
      <w:pPr>
        <w:pStyle w:val="Heading2"/>
      </w:pPr>
      <w:bookmarkStart w:id="71" w:name="_Ref45549210"/>
      <w:r>
        <w:t>target_SARS-CoV-2_drugs.txt</w:t>
      </w:r>
      <w:bookmarkEnd w:id="71"/>
    </w:p>
    <w:p w14:paraId="7E49ABA0" w14:textId="63157EF7" w:rsidR="00FE5024" w:rsidRPr="00FE5024" w:rsidRDefault="00FE5024" w:rsidP="00FE5024">
      <w:r>
        <w:t>Target and drug information retrieved from database query.</w:t>
      </w:r>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6D2CC5">
      <w:r>
        <w:t>Spreadsheet is Table 1</w:t>
      </w:r>
      <w:r w:rsidR="00FE5024">
        <w:t>, generated from retrieved data.</w:t>
      </w:r>
    </w:p>
    <w:p w14:paraId="57144245" w14:textId="305F14EC" w:rsidR="00E85126" w:rsidDel="00425F06" w:rsidRDefault="00E85126" w:rsidP="00E85126">
      <w:pPr>
        <w:pStyle w:val="Heading2"/>
        <w:rPr>
          <w:moveFrom w:id="72" w:author="Eric D. Fischbach" w:date="2020-08-05T09:15:00Z"/>
          <w:b/>
          <w:bCs/>
        </w:rPr>
      </w:pPr>
      <w:moveFromRangeStart w:id="73" w:author="Eric D. Fischbach" w:date="2020-08-05T09:15:00Z" w:name="move47511356"/>
      <w:moveFrom w:id="74" w:author="Eric D. Fischbach" w:date="2020-08-05T09:15:00Z">
        <w:r w:rsidDel="00425F06">
          <w:rPr>
            <w:b/>
            <w:bCs/>
          </w:rPr>
          <w:lastRenderedPageBreak/>
          <w:t xml:space="preserve">S7 Fig. NCBI BLASTP results for ORF </w:t>
        </w:r>
        <w:r w:rsidRPr="00E85126" w:rsidDel="00425F06">
          <w:rPr>
            <w:b/>
            <w:bCs/>
          </w:rPr>
          <w:t>MN908947.3_281</w:t>
        </w:r>
        <w:r w:rsidDel="00425F06">
          <w:rPr>
            <w:b/>
            <w:bCs/>
          </w:rPr>
          <w:t xml:space="preserve"> excluding </w:t>
        </w:r>
        <w:r w:rsidRPr="00146E81" w:rsidDel="00425F06">
          <w:rPr>
            <w:b/>
            <w:bCs/>
            <w:i/>
            <w:iCs/>
          </w:rPr>
          <w:t>SARS-CoV-2</w:t>
        </w:r>
        <w:r w:rsidDel="00425F06">
          <w:rPr>
            <w:b/>
            <w:bCs/>
          </w:rPr>
          <w:t>.</w:t>
        </w:r>
      </w:moveFrom>
    </w:p>
    <w:p w14:paraId="149EA512" w14:textId="4AB260F9" w:rsidR="00F87075" w:rsidDel="00425F06" w:rsidRDefault="00F87075" w:rsidP="00F87075">
      <w:pPr>
        <w:pStyle w:val="Heading2"/>
        <w:rPr>
          <w:moveFrom w:id="75" w:author="Eric D. Fischbach" w:date="2020-08-05T09:15:00Z"/>
          <w:b/>
          <w:bCs/>
        </w:rPr>
      </w:pPr>
      <w:moveFrom w:id="76" w:author="Eric D. Fischbach" w:date="2020-08-05T09:15:00Z">
        <w:r w:rsidDel="00425F06">
          <w:rPr>
            <w:b/>
            <w:bCs/>
          </w:rPr>
          <w:t>S8 Fig. Distance tree for orf1a</w:t>
        </w:r>
      </w:moveFrom>
    </w:p>
    <w:p w14:paraId="6A6ECF8B" w14:textId="383F15FC" w:rsidR="00F87075" w:rsidDel="00425F06" w:rsidRDefault="00F87075" w:rsidP="00F87075">
      <w:pPr>
        <w:pStyle w:val="Heading2"/>
        <w:rPr>
          <w:moveFrom w:id="77" w:author="Eric D. Fischbach" w:date="2020-08-05T09:15:00Z"/>
          <w:b/>
          <w:bCs/>
        </w:rPr>
      </w:pPr>
      <w:moveFrom w:id="78" w:author="Eric D. Fischbach" w:date="2020-08-05T09:15:00Z">
        <w:r w:rsidDel="00425F06">
          <w:rPr>
            <w:b/>
            <w:bCs/>
          </w:rPr>
          <w:t>S9 Fig. 5GWY structure of Main Protease from Human Corona Virus</w:t>
        </w:r>
      </w:moveFrom>
    </w:p>
    <w:p w14:paraId="769C96CC" w14:textId="673B431B" w:rsidR="00F87075" w:rsidDel="00425F06" w:rsidRDefault="00F87075" w:rsidP="00F87075">
      <w:pPr>
        <w:rPr>
          <w:moveFrom w:id="79" w:author="Eric D. Fischbach" w:date="2020-08-05T09:15:00Z"/>
        </w:rPr>
      </w:pPr>
      <w:moveFrom w:id="80" w:author="Eric D. Fischbach" w:date="2020-08-05T09:15:00Z">
        <w:r w:rsidDel="00425F06">
          <w:t>From Protein Database.</w:t>
        </w:r>
      </w:moveFrom>
    </w:p>
    <w:p w14:paraId="364C15B4" w14:textId="3E98AEB7" w:rsidR="00AA1A1C" w:rsidDel="00425F06" w:rsidRDefault="00AA1A1C" w:rsidP="00AA1A1C">
      <w:pPr>
        <w:pStyle w:val="Heading2"/>
        <w:rPr>
          <w:moveFrom w:id="81" w:author="Eric D. Fischbach" w:date="2020-08-05T09:15:00Z"/>
          <w:b/>
          <w:bCs/>
        </w:rPr>
      </w:pPr>
      <w:moveFrom w:id="82" w:author="Eric D. Fischbach" w:date="2020-08-05T09:15:00Z">
        <w:r w:rsidDel="00425F06">
          <w:rPr>
            <w:b/>
            <w:bCs/>
          </w:rPr>
          <w:t>S10 Fig. Predicted binding modes for RNA polymerase and Viomycin.</w:t>
        </w:r>
      </w:moveFrom>
    </w:p>
    <w:p w14:paraId="60A0824A" w14:textId="254112C5" w:rsidR="009F28D8" w:rsidRPr="009F28D8" w:rsidDel="00425F06" w:rsidRDefault="009F28D8" w:rsidP="009F28D8">
      <w:pPr>
        <w:pStyle w:val="Heading2"/>
        <w:rPr>
          <w:moveFrom w:id="83" w:author="Eric D. Fischbach" w:date="2020-08-05T09:15:00Z"/>
          <w:b/>
          <w:bCs/>
        </w:rPr>
      </w:pPr>
      <w:moveFrom w:id="84" w:author="Eric D. Fischbach" w:date="2020-08-05T09:15:00Z">
        <w:r w:rsidDel="00425F06">
          <w:rPr>
            <w:b/>
            <w:bCs/>
          </w:rPr>
          <w:t>S11 Fig. Predicted binding modes for RNA polymerase and Capryomycin.</w:t>
        </w:r>
      </w:moveFrom>
    </w:p>
    <w:moveFromRangeEnd w:id="73"/>
    <w:p w14:paraId="3B1D37E4" w14:textId="77777777" w:rsidR="0053011B" w:rsidRPr="0053011B" w:rsidRDefault="0053011B" w:rsidP="0053011B"/>
    <w:p w14:paraId="61D788C5" w14:textId="5811505F"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rsidSect="00A20C2A">
      <w:footerReference w:type="defaul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ric D. Fischbach" w:date="2020-08-04T09:54:00Z" w:initials="EDF">
    <w:p w14:paraId="3ECAEE28" w14:textId="3EA0CE39" w:rsidR="00B86947" w:rsidRDefault="00B86947">
      <w:pPr>
        <w:pStyle w:val="CommentText"/>
      </w:pPr>
      <w:r>
        <w:rPr>
          <w:rStyle w:val="CommentReference"/>
        </w:rPr>
        <w:annotationRef/>
      </w:r>
      <w:r>
        <w:t>New FIgure</w:t>
      </w:r>
    </w:p>
  </w:comment>
  <w:comment w:id="3" w:author="Jeremy Singer" w:date="2020-08-25T13:22:00Z" w:initials="JS">
    <w:p w14:paraId="7E9EE71B" w14:textId="624745E5" w:rsidR="00B86947" w:rsidRDefault="00B86947">
      <w:pPr>
        <w:pStyle w:val="CommentText"/>
      </w:pPr>
      <w:r>
        <w:rPr>
          <w:rStyle w:val="CommentReference"/>
        </w:rPr>
        <w:annotationRef/>
      </w:r>
      <w:r>
        <w:t>Becomes Fig 3</w:t>
      </w:r>
    </w:p>
  </w:comment>
  <w:comment w:id="4" w:author="Eric D. Fischbach" w:date="2020-08-04T10:10:00Z" w:initials="EDF">
    <w:p w14:paraId="73D2270F" w14:textId="78F60F72" w:rsidR="00B86947" w:rsidRDefault="00B86947">
      <w:pPr>
        <w:pStyle w:val="CommentText"/>
      </w:pPr>
      <w:r>
        <w:rPr>
          <w:rStyle w:val="CommentReference"/>
        </w:rPr>
        <w:annotationRef/>
      </w:r>
      <w:r>
        <w:t>Let's replace this table with a figure</w:t>
      </w:r>
    </w:p>
  </w:comment>
  <w:comment w:id="5" w:author="Jeremy Singer" w:date="2020-08-25T13:23:00Z" w:initials="JS">
    <w:p w14:paraId="41D6F038" w14:textId="359F194B" w:rsidR="00B86947" w:rsidRDefault="00B86947">
      <w:pPr>
        <w:pStyle w:val="CommentText"/>
      </w:pPr>
      <w:r>
        <w:rPr>
          <w:rStyle w:val="CommentReference"/>
        </w:rPr>
        <w:annotationRef/>
      </w:r>
      <w:r>
        <w:t>Becomes Fig 5</w:t>
      </w:r>
    </w:p>
  </w:comment>
  <w:comment w:id="6" w:author="Eric D. Fischbach" w:date="2020-08-03T16:39:00Z" w:initials="EDF">
    <w:p w14:paraId="05CE2424" w14:textId="76C8DF15" w:rsidR="00B86947" w:rsidRDefault="00B86947">
      <w:pPr>
        <w:pStyle w:val="CommentText"/>
      </w:pPr>
      <w:r>
        <w:rPr>
          <w:rStyle w:val="CommentReference"/>
        </w:rPr>
        <w:annotationRef/>
      </w:r>
      <w:r>
        <w:t>Make these into figures for consistent formatting?</w:t>
      </w:r>
    </w:p>
  </w:comment>
  <w:comment w:id="7" w:author="Jeremy Singer" w:date="2020-08-25T13:26:00Z" w:initials="JS">
    <w:p w14:paraId="006D72B8" w14:textId="18132846" w:rsidR="00B86947" w:rsidRDefault="00B86947">
      <w:pPr>
        <w:pStyle w:val="CommentText"/>
      </w:pPr>
      <w:r>
        <w:rPr>
          <w:rStyle w:val="CommentReference"/>
        </w:rPr>
        <w:annotationRef/>
      </w:r>
      <w:r>
        <w:t>Becomes Fig 9</w:t>
      </w:r>
    </w:p>
  </w:comment>
  <w:comment w:id="9" w:author="Eric D. Fischbach" w:date="2020-08-04T16:11:00Z" w:initials="EDF">
    <w:p w14:paraId="6046A8A4" w14:textId="1C1A4278" w:rsidR="00B86947" w:rsidRDefault="00B86947">
      <w:pPr>
        <w:pStyle w:val="CommentText"/>
      </w:pPr>
      <w:r>
        <w:rPr>
          <w:rStyle w:val="CommentReference"/>
        </w:rPr>
        <w:annotationRef/>
      </w:r>
      <w:r>
        <w:t>figure</w:t>
      </w:r>
    </w:p>
  </w:comment>
  <w:comment w:id="10" w:author="Jeremy Singer" w:date="2020-08-25T13:27:00Z" w:initials="JS">
    <w:p w14:paraId="0935C250" w14:textId="186A926F" w:rsidR="00B86947" w:rsidRDefault="00B86947">
      <w:pPr>
        <w:pStyle w:val="CommentText"/>
      </w:pPr>
      <w:r>
        <w:rPr>
          <w:rStyle w:val="CommentReference"/>
        </w:rPr>
        <w:annotationRef/>
      </w:r>
      <w:r>
        <w:t>Becomes Fig 10</w:t>
      </w:r>
    </w:p>
  </w:comment>
  <w:comment w:id="11" w:author="Eric D. Fischbach" w:date="2020-08-04T16:11:00Z" w:initials="EDF">
    <w:p w14:paraId="2AC6ED74" w14:textId="0F633152" w:rsidR="00B86947" w:rsidRDefault="00B86947">
      <w:pPr>
        <w:pStyle w:val="CommentText"/>
      </w:pPr>
      <w:r>
        <w:rPr>
          <w:rStyle w:val="CommentReference"/>
        </w:rPr>
        <w:annotationRef/>
      </w:r>
      <w:r>
        <w:t>figure</w:t>
      </w:r>
    </w:p>
  </w:comment>
  <w:comment w:id="12" w:author="Jeremy Singer" w:date="2020-08-25T13:27:00Z" w:initials="JS">
    <w:p w14:paraId="506BCB1F" w14:textId="78E0806D" w:rsidR="00B86947" w:rsidRDefault="00B86947">
      <w:pPr>
        <w:pStyle w:val="CommentText"/>
      </w:pPr>
      <w:r>
        <w:rPr>
          <w:rStyle w:val="CommentReference"/>
        </w:rPr>
        <w:annotationRef/>
      </w:r>
      <w:r>
        <w:t>Becomes Fig 11</w:t>
      </w:r>
    </w:p>
  </w:comment>
  <w:comment w:id="13" w:author="Eric D. Fischbach" w:date="2020-08-04T16:11:00Z" w:initials="EDF">
    <w:p w14:paraId="1E06F1BC" w14:textId="3153760C" w:rsidR="00B86947" w:rsidRDefault="00B86947">
      <w:pPr>
        <w:pStyle w:val="CommentText"/>
      </w:pPr>
      <w:r>
        <w:rPr>
          <w:rStyle w:val="CommentReference"/>
        </w:rPr>
        <w:annotationRef/>
      </w:r>
      <w:r>
        <w:t>figure</w:t>
      </w:r>
    </w:p>
  </w:comment>
  <w:comment w:id="14" w:author="Jeremy Singer" w:date="2020-08-25T13:27:00Z" w:initials="JS">
    <w:p w14:paraId="6EFC644C" w14:textId="7BC17FC0" w:rsidR="00B86947" w:rsidRDefault="00B86947">
      <w:pPr>
        <w:pStyle w:val="CommentText"/>
      </w:pPr>
      <w:r>
        <w:rPr>
          <w:rStyle w:val="CommentReference"/>
        </w:rPr>
        <w:annotationRef/>
      </w:r>
      <w:r>
        <w:t>Becomes Fig 12</w:t>
      </w:r>
    </w:p>
  </w:comment>
  <w:comment w:id="15" w:author="Eric D. Fischbach" w:date="2020-08-04T16:14:00Z" w:initials="EDF">
    <w:p w14:paraId="101CCE1E" w14:textId="77358B13" w:rsidR="00B86947" w:rsidRDefault="00B86947">
      <w:pPr>
        <w:pStyle w:val="CommentText"/>
      </w:pPr>
      <w:r>
        <w:rPr>
          <w:rStyle w:val="CommentReference"/>
        </w:rPr>
        <w:annotationRef/>
      </w:r>
      <w:r>
        <w:t>figure</w:t>
      </w:r>
    </w:p>
  </w:comment>
  <w:comment w:id="16" w:author="Jeremy Singer" w:date="2020-08-25T13:27:00Z" w:initials="JS">
    <w:p w14:paraId="01A90B5A" w14:textId="581F94FE" w:rsidR="00B86947" w:rsidRDefault="00B86947">
      <w:pPr>
        <w:pStyle w:val="CommentText"/>
      </w:pPr>
      <w:r>
        <w:rPr>
          <w:rStyle w:val="CommentReference"/>
        </w:rPr>
        <w:annotationRef/>
      </w:r>
      <w:r>
        <w:t>Fig 13</w:t>
      </w:r>
    </w:p>
  </w:comment>
  <w:comment w:id="18" w:author="Jeremy Singer" w:date="2020-08-25T13:30:00Z" w:initials="JS">
    <w:p w14:paraId="1A3B81D0" w14:textId="6432A1F3" w:rsidR="00B86947" w:rsidRDefault="00B86947">
      <w:pPr>
        <w:pStyle w:val="CommentText"/>
      </w:pPr>
      <w:r>
        <w:rPr>
          <w:rStyle w:val="CommentReference"/>
        </w:rPr>
        <w:annotationRef/>
      </w:r>
      <w:r>
        <w:t>Fig 14</w:t>
      </w:r>
    </w:p>
  </w:comment>
  <w:comment w:id="19" w:author="Jeremy Singer" w:date="2020-08-25T13:30:00Z" w:initials="JS">
    <w:p w14:paraId="5CBA3FB0" w14:textId="0B66E320" w:rsidR="00B86947" w:rsidRDefault="00B86947">
      <w:pPr>
        <w:pStyle w:val="CommentText"/>
      </w:pPr>
      <w:r>
        <w:rPr>
          <w:rStyle w:val="CommentReference"/>
        </w:rPr>
        <w:annotationRef/>
      </w:r>
      <w:r>
        <w:t>Fig 15</w:t>
      </w:r>
    </w:p>
  </w:comment>
  <w:comment w:id="20" w:author="Jeremy Singer" w:date="2020-08-25T13:30:00Z" w:initials="JS">
    <w:p w14:paraId="58431CBF" w14:textId="3B28418B" w:rsidR="00B86947" w:rsidRDefault="00B86947">
      <w:pPr>
        <w:pStyle w:val="CommentText"/>
      </w:pPr>
      <w:r>
        <w:rPr>
          <w:rStyle w:val="CommentReference"/>
        </w:rPr>
        <w:annotationRef/>
      </w:r>
      <w:r>
        <w:t>Fig 16</w:t>
      </w:r>
    </w:p>
  </w:comment>
  <w:comment w:id="21" w:author="Jeremy Singer" w:date="2020-08-25T13:33:00Z" w:initials="JS">
    <w:p w14:paraId="0B83270B" w14:textId="240E5DD0" w:rsidR="00B86947" w:rsidRDefault="00B86947">
      <w:pPr>
        <w:pStyle w:val="CommentText"/>
      </w:pPr>
      <w:r>
        <w:rPr>
          <w:rStyle w:val="CommentReference"/>
        </w:rPr>
        <w:annotationRef/>
      </w:r>
      <w:r>
        <w:t>Fig 17</w:t>
      </w:r>
    </w:p>
  </w:comment>
  <w:comment w:id="22" w:author="Jeremy Singer" w:date="2020-08-25T13:33:00Z" w:initials="JS">
    <w:p w14:paraId="2F7AD023" w14:textId="1EC8CF03" w:rsidR="00B86947" w:rsidRDefault="00B86947">
      <w:pPr>
        <w:pStyle w:val="CommentText"/>
      </w:pPr>
      <w:r>
        <w:rPr>
          <w:rStyle w:val="CommentReference"/>
        </w:rPr>
        <w:annotationRef/>
      </w:r>
      <w:r>
        <w:t>Fig 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CAEE28" w15:done="0"/>
  <w15:commentEx w15:paraId="7E9EE71B" w15:paraIdParent="3ECAEE28" w15:done="0"/>
  <w15:commentEx w15:paraId="73D2270F" w15:done="0"/>
  <w15:commentEx w15:paraId="41D6F038" w15:paraIdParent="73D2270F" w15:done="0"/>
  <w15:commentEx w15:paraId="05CE2424" w15:done="0"/>
  <w15:commentEx w15:paraId="006D72B8" w15:paraIdParent="05CE2424" w15:done="0"/>
  <w15:commentEx w15:paraId="6046A8A4" w15:done="0"/>
  <w15:commentEx w15:paraId="0935C250" w15:paraIdParent="6046A8A4" w15:done="0"/>
  <w15:commentEx w15:paraId="2AC6ED74" w15:done="0"/>
  <w15:commentEx w15:paraId="506BCB1F" w15:paraIdParent="2AC6ED74" w15:done="0"/>
  <w15:commentEx w15:paraId="1E06F1BC" w15:done="0"/>
  <w15:commentEx w15:paraId="6EFC644C" w15:paraIdParent="1E06F1BC" w15:done="0"/>
  <w15:commentEx w15:paraId="101CCE1E" w15:done="0"/>
  <w15:commentEx w15:paraId="01A90B5A" w15:paraIdParent="101CCE1E" w15:done="0"/>
  <w15:commentEx w15:paraId="1A3B81D0" w15:done="0"/>
  <w15:commentEx w15:paraId="5CBA3FB0" w15:done="0"/>
  <w15:commentEx w15:paraId="58431CBF" w15:done="0"/>
  <w15:commentEx w15:paraId="0B83270B" w15:done="0"/>
  <w15:commentEx w15:paraId="2F7AD0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8F08" w16cex:dateUtc="2020-08-25T17:22:00Z"/>
  <w16cex:commentExtensible w16cex:durableId="22EF8F43" w16cex:dateUtc="2020-08-25T17:23:00Z"/>
  <w16cex:commentExtensible w16cex:durableId="22EF9019" w16cex:dateUtc="2020-08-25T17:26:00Z"/>
  <w16cex:commentExtensible w16cex:durableId="22EF9029" w16cex:dateUtc="2020-08-25T17:27:00Z"/>
  <w16cex:commentExtensible w16cex:durableId="22EF9037" w16cex:dateUtc="2020-08-25T17:27:00Z"/>
  <w16cex:commentExtensible w16cex:durableId="22EF9048" w16cex:dateUtc="2020-08-25T17:27:00Z"/>
  <w16cex:commentExtensible w16cex:durableId="22EF9055" w16cex:dateUtc="2020-08-25T17:27:00Z"/>
  <w16cex:commentExtensible w16cex:durableId="22EF90E4" w16cex:dateUtc="2020-08-25T17:30:00Z"/>
  <w16cex:commentExtensible w16cex:durableId="22EF90F3" w16cex:dateUtc="2020-08-25T17:30:00Z"/>
  <w16cex:commentExtensible w16cex:durableId="22EF9103" w16cex:dateUtc="2020-08-25T17:30:00Z"/>
  <w16cex:commentExtensible w16cex:durableId="22EF919A" w16cex:dateUtc="2020-08-25T17:33:00Z"/>
  <w16cex:commentExtensible w16cex:durableId="22EF91A9" w16cex:dateUtc="2020-08-25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CAEE28" w16cid:durableId="22D6D0D2"/>
  <w16cid:commentId w16cid:paraId="7E9EE71B" w16cid:durableId="22EF8F08"/>
  <w16cid:commentId w16cid:paraId="73D2270F" w16cid:durableId="22D6D0D4"/>
  <w16cid:commentId w16cid:paraId="41D6F038" w16cid:durableId="22EF8F43"/>
  <w16cid:commentId w16cid:paraId="05CE2424" w16cid:durableId="22D6D0D5"/>
  <w16cid:commentId w16cid:paraId="006D72B8" w16cid:durableId="22EF9019"/>
  <w16cid:commentId w16cid:paraId="6046A8A4" w16cid:durableId="22D6D0D6"/>
  <w16cid:commentId w16cid:paraId="0935C250" w16cid:durableId="22EF9029"/>
  <w16cid:commentId w16cid:paraId="2AC6ED74" w16cid:durableId="22D6D0D7"/>
  <w16cid:commentId w16cid:paraId="506BCB1F" w16cid:durableId="22EF9037"/>
  <w16cid:commentId w16cid:paraId="1E06F1BC" w16cid:durableId="22D6D0D8"/>
  <w16cid:commentId w16cid:paraId="6EFC644C" w16cid:durableId="22EF9048"/>
  <w16cid:commentId w16cid:paraId="101CCE1E" w16cid:durableId="22D6D0D9"/>
  <w16cid:commentId w16cid:paraId="01A90B5A" w16cid:durableId="22EF9055"/>
  <w16cid:commentId w16cid:paraId="1A3B81D0" w16cid:durableId="22EF90E4"/>
  <w16cid:commentId w16cid:paraId="5CBA3FB0" w16cid:durableId="22EF90F3"/>
  <w16cid:commentId w16cid:paraId="58431CBF" w16cid:durableId="22EF9103"/>
  <w16cid:commentId w16cid:paraId="0B83270B" w16cid:durableId="22EF919A"/>
  <w16cid:commentId w16cid:paraId="2F7AD023" w16cid:durableId="22EF91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7F15E" w14:textId="77777777" w:rsidR="00B53979" w:rsidRDefault="00B53979" w:rsidP="00747549">
      <w:pPr>
        <w:spacing w:after="0" w:line="240" w:lineRule="auto"/>
      </w:pPr>
      <w:r>
        <w:separator/>
      </w:r>
    </w:p>
  </w:endnote>
  <w:endnote w:type="continuationSeparator" w:id="0">
    <w:p w14:paraId="37F96944" w14:textId="77777777" w:rsidR="00B53979" w:rsidRDefault="00B53979"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B86947" w:rsidRDefault="00B86947">
        <w:pPr>
          <w:pStyle w:val="Footer"/>
        </w:pPr>
        <w:r>
          <w:fldChar w:fldCharType="begin"/>
        </w:r>
        <w:r>
          <w:instrText xml:space="preserve"> PAGE   \* MERGEFORMAT </w:instrText>
        </w:r>
        <w:r>
          <w:fldChar w:fldCharType="separate"/>
        </w:r>
        <w:r>
          <w:rPr>
            <w:noProof/>
          </w:rPr>
          <w:t>21</w:t>
        </w:r>
        <w:r>
          <w:rPr>
            <w:noProof/>
          </w:rPr>
          <w:fldChar w:fldCharType="end"/>
        </w:r>
      </w:p>
    </w:sdtContent>
  </w:sdt>
  <w:p w14:paraId="6DCE68B9" w14:textId="77777777" w:rsidR="00B86947" w:rsidRDefault="00B8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25B02" w14:textId="77777777" w:rsidR="00B53979" w:rsidRDefault="00B53979" w:rsidP="00747549">
      <w:pPr>
        <w:spacing w:after="0" w:line="240" w:lineRule="auto"/>
      </w:pPr>
      <w:r>
        <w:separator/>
      </w:r>
    </w:p>
  </w:footnote>
  <w:footnote w:type="continuationSeparator" w:id="0">
    <w:p w14:paraId="0B731F24" w14:textId="77777777" w:rsidR="00B53979" w:rsidRDefault="00B53979" w:rsidP="00747549">
      <w:pPr>
        <w:spacing w:after="0" w:line="240" w:lineRule="auto"/>
      </w:pPr>
      <w:r>
        <w:continuationSeparator/>
      </w:r>
    </w:p>
  </w:footnote>
  <w:footnote w:id="1">
    <w:p w14:paraId="525EC442" w14:textId="1626A8E9" w:rsidR="00B86947" w:rsidRDefault="00B86947"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B86947" w:rsidRDefault="00B86947" w:rsidP="00747549"/>
    <w:p w14:paraId="31FD4C13" w14:textId="77777777" w:rsidR="00B86947" w:rsidRDefault="00B86947" w:rsidP="00747549">
      <w:r>
        <w:t>*  Corresponding author</w:t>
      </w:r>
    </w:p>
    <w:p w14:paraId="5D5C3125" w14:textId="77777777" w:rsidR="00B86947" w:rsidRPr="00797A4B" w:rsidRDefault="00B86947" w:rsidP="00747549">
      <w:r>
        <w:t xml:space="preserve">E-mail: </w:t>
      </w:r>
      <w:hyperlink r:id="rId1" w:history="1">
        <w:r w:rsidRPr="003448BF">
          <w:rPr>
            <w:rStyle w:val="Hyperlink"/>
          </w:rPr>
          <w:t>jbsing@brandeis.edu</w:t>
        </w:r>
      </w:hyperlink>
      <w:r>
        <w:t xml:space="preserve"> (JBS)</w:t>
      </w:r>
    </w:p>
    <w:p w14:paraId="34D633C8" w14:textId="77777777" w:rsidR="00B86947" w:rsidRDefault="00B86947" w:rsidP="00747549">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y Singer">
    <w15:presenceInfo w15:providerId="Windows Live" w15:userId="f8d79499760c0a02"/>
  </w15:person>
  <w15:person w15:author="Eric D. Fischbach">
    <w15:presenceInfo w15:providerId="AD" w15:userId="S-1-5-21-346512439-2994499625-2480189822-8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22F6"/>
    <w:rsid w:val="000353F3"/>
    <w:rsid w:val="00036926"/>
    <w:rsid w:val="0005162E"/>
    <w:rsid w:val="000732A5"/>
    <w:rsid w:val="000774ED"/>
    <w:rsid w:val="000A5F61"/>
    <w:rsid w:val="000C4C76"/>
    <w:rsid w:val="000D2D95"/>
    <w:rsid w:val="000D756C"/>
    <w:rsid w:val="000D7F9F"/>
    <w:rsid w:val="000F1B48"/>
    <w:rsid w:val="000F3D49"/>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901"/>
    <w:rsid w:val="004A20BA"/>
    <w:rsid w:val="004A6508"/>
    <w:rsid w:val="004B4483"/>
    <w:rsid w:val="004B60FD"/>
    <w:rsid w:val="004C65C4"/>
    <w:rsid w:val="004D2D01"/>
    <w:rsid w:val="004D3775"/>
    <w:rsid w:val="004E1909"/>
    <w:rsid w:val="004F0A08"/>
    <w:rsid w:val="004F5C0E"/>
    <w:rsid w:val="00503C11"/>
    <w:rsid w:val="005041D2"/>
    <w:rsid w:val="00507873"/>
    <w:rsid w:val="005221CD"/>
    <w:rsid w:val="0053011B"/>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129D2"/>
    <w:rsid w:val="00620961"/>
    <w:rsid w:val="00621997"/>
    <w:rsid w:val="006316DD"/>
    <w:rsid w:val="00631D06"/>
    <w:rsid w:val="006322C2"/>
    <w:rsid w:val="00646173"/>
    <w:rsid w:val="0065517C"/>
    <w:rsid w:val="00685012"/>
    <w:rsid w:val="006943EE"/>
    <w:rsid w:val="00694EAE"/>
    <w:rsid w:val="006A6D62"/>
    <w:rsid w:val="006C0089"/>
    <w:rsid w:val="006C2484"/>
    <w:rsid w:val="006D215D"/>
    <w:rsid w:val="006D2CC5"/>
    <w:rsid w:val="006E3A8B"/>
    <w:rsid w:val="006F77A8"/>
    <w:rsid w:val="007154C3"/>
    <w:rsid w:val="0072300A"/>
    <w:rsid w:val="007301FB"/>
    <w:rsid w:val="0073028F"/>
    <w:rsid w:val="007325BE"/>
    <w:rsid w:val="00743EFB"/>
    <w:rsid w:val="00747549"/>
    <w:rsid w:val="00795ABC"/>
    <w:rsid w:val="007A223D"/>
    <w:rsid w:val="007C4042"/>
    <w:rsid w:val="007C7ECE"/>
    <w:rsid w:val="007D2A98"/>
    <w:rsid w:val="007D31A6"/>
    <w:rsid w:val="007D68D4"/>
    <w:rsid w:val="007F2EB3"/>
    <w:rsid w:val="00801B29"/>
    <w:rsid w:val="0081345A"/>
    <w:rsid w:val="008161DF"/>
    <w:rsid w:val="00820365"/>
    <w:rsid w:val="008332A3"/>
    <w:rsid w:val="00833647"/>
    <w:rsid w:val="00835714"/>
    <w:rsid w:val="00856B55"/>
    <w:rsid w:val="0086379A"/>
    <w:rsid w:val="008645D7"/>
    <w:rsid w:val="008711C5"/>
    <w:rsid w:val="00876439"/>
    <w:rsid w:val="00881594"/>
    <w:rsid w:val="0088398F"/>
    <w:rsid w:val="0089057E"/>
    <w:rsid w:val="00892247"/>
    <w:rsid w:val="00894F88"/>
    <w:rsid w:val="008A1F8D"/>
    <w:rsid w:val="008C4422"/>
    <w:rsid w:val="008C5A5D"/>
    <w:rsid w:val="008D7DF7"/>
    <w:rsid w:val="008E1993"/>
    <w:rsid w:val="008E5BDC"/>
    <w:rsid w:val="008F2A22"/>
    <w:rsid w:val="008F44C1"/>
    <w:rsid w:val="008F6E8E"/>
    <w:rsid w:val="00900D47"/>
    <w:rsid w:val="00910BFF"/>
    <w:rsid w:val="00914080"/>
    <w:rsid w:val="00917E6D"/>
    <w:rsid w:val="00923751"/>
    <w:rsid w:val="009403F2"/>
    <w:rsid w:val="009539C4"/>
    <w:rsid w:val="00966361"/>
    <w:rsid w:val="0098656F"/>
    <w:rsid w:val="00987569"/>
    <w:rsid w:val="00987570"/>
    <w:rsid w:val="00987695"/>
    <w:rsid w:val="009A31B7"/>
    <w:rsid w:val="009A4447"/>
    <w:rsid w:val="009A71A7"/>
    <w:rsid w:val="009B6608"/>
    <w:rsid w:val="009C3753"/>
    <w:rsid w:val="009C7A3C"/>
    <w:rsid w:val="009D55B2"/>
    <w:rsid w:val="009E2801"/>
    <w:rsid w:val="009F28D8"/>
    <w:rsid w:val="00A02CB5"/>
    <w:rsid w:val="00A0468F"/>
    <w:rsid w:val="00A063C5"/>
    <w:rsid w:val="00A079DF"/>
    <w:rsid w:val="00A15F4A"/>
    <w:rsid w:val="00A20C2A"/>
    <w:rsid w:val="00A2110D"/>
    <w:rsid w:val="00A25247"/>
    <w:rsid w:val="00A41F57"/>
    <w:rsid w:val="00A5132E"/>
    <w:rsid w:val="00A772F5"/>
    <w:rsid w:val="00A77A8A"/>
    <w:rsid w:val="00A77B12"/>
    <w:rsid w:val="00A87476"/>
    <w:rsid w:val="00A876D0"/>
    <w:rsid w:val="00A91380"/>
    <w:rsid w:val="00A93FEC"/>
    <w:rsid w:val="00A96A7D"/>
    <w:rsid w:val="00AA12D6"/>
    <w:rsid w:val="00AA1A1C"/>
    <w:rsid w:val="00AA446F"/>
    <w:rsid w:val="00AA7FC5"/>
    <w:rsid w:val="00AB7087"/>
    <w:rsid w:val="00AC1F66"/>
    <w:rsid w:val="00AC66B4"/>
    <w:rsid w:val="00AD533A"/>
    <w:rsid w:val="00AD591B"/>
    <w:rsid w:val="00AE0C0D"/>
    <w:rsid w:val="00AE5F16"/>
    <w:rsid w:val="00AE7C95"/>
    <w:rsid w:val="00B029F7"/>
    <w:rsid w:val="00B24C28"/>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D03D4"/>
    <w:rsid w:val="00BE0D1E"/>
    <w:rsid w:val="00BF7CE7"/>
    <w:rsid w:val="00C10B45"/>
    <w:rsid w:val="00C30EC0"/>
    <w:rsid w:val="00C379A9"/>
    <w:rsid w:val="00C46C10"/>
    <w:rsid w:val="00C5130C"/>
    <w:rsid w:val="00C63637"/>
    <w:rsid w:val="00C82104"/>
    <w:rsid w:val="00CA3D27"/>
    <w:rsid w:val="00CB352F"/>
    <w:rsid w:val="00CC4AD2"/>
    <w:rsid w:val="00CD2275"/>
    <w:rsid w:val="00CE0A4E"/>
    <w:rsid w:val="00CE1A3D"/>
    <w:rsid w:val="00CF2ED3"/>
    <w:rsid w:val="00D1077C"/>
    <w:rsid w:val="00D15E97"/>
    <w:rsid w:val="00D25EAB"/>
    <w:rsid w:val="00D35B8C"/>
    <w:rsid w:val="00D411FA"/>
    <w:rsid w:val="00D422F3"/>
    <w:rsid w:val="00D47847"/>
    <w:rsid w:val="00D727DB"/>
    <w:rsid w:val="00D72B85"/>
    <w:rsid w:val="00D853C8"/>
    <w:rsid w:val="00D95B85"/>
    <w:rsid w:val="00DA0773"/>
    <w:rsid w:val="00DA1DBA"/>
    <w:rsid w:val="00DA59E7"/>
    <w:rsid w:val="00DA7679"/>
    <w:rsid w:val="00DB1253"/>
    <w:rsid w:val="00DD1598"/>
    <w:rsid w:val="00DD4AF5"/>
    <w:rsid w:val="00DD6710"/>
    <w:rsid w:val="00DF0488"/>
    <w:rsid w:val="00DF5057"/>
    <w:rsid w:val="00DF5BDD"/>
    <w:rsid w:val="00E223B5"/>
    <w:rsid w:val="00E27029"/>
    <w:rsid w:val="00E44DC3"/>
    <w:rsid w:val="00E4596C"/>
    <w:rsid w:val="00E47D5D"/>
    <w:rsid w:val="00E55B7F"/>
    <w:rsid w:val="00E654D4"/>
    <w:rsid w:val="00E75ABE"/>
    <w:rsid w:val="00E85126"/>
    <w:rsid w:val="00EB7703"/>
    <w:rsid w:val="00EC7726"/>
    <w:rsid w:val="00ED3442"/>
    <w:rsid w:val="00EE1DAF"/>
    <w:rsid w:val="00EE2BDC"/>
    <w:rsid w:val="00EE7AA6"/>
    <w:rsid w:val="00F03AEE"/>
    <w:rsid w:val="00F16993"/>
    <w:rsid w:val="00F2380B"/>
    <w:rsid w:val="00F24B70"/>
    <w:rsid w:val="00F33D64"/>
    <w:rsid w:val="00F45A2A"/>
    <w:rsid w:val="00F61763"/>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E0263"/>
    <w:rsid w:val="00FE09F4"/>
    <w:rsid w:val="00FE5024"/>
    <w:rsid w:val="00FE53BB"/>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styleId="UnresolvedMention">
    <w:name w:val="Unresolved Mention"/>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ostgresql.org/download/" TargetMode="External"/><Relationship Id="rId18" Type="http://schemas.openxmlformats.org/officeDocument/2006/relationships/hyperlink" Target="http://emboss.sourceforge.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pubmed/" TargetMode="External"/><Relationship Id="rId7" Type="http://schemas.openxmlformats.org/officeDocument/2006/relationships/comments" Target="comments.xml"/><Relationship Id="rId12" Type="http://schemas.openxmlformats.org/officeDocument/2006/relationships/hyperlink" Target="https://www.postgresql.org/" TargetMode="External"/><Relationship Id="rId17" Type="http://schemas.openxmlformats.org/officeDocument/2006/relationships/hyperlink" Target="https://www.ncbi.nlm.nih.gov/pubmed/"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virtualbox.org/" TargetMode="External"/><Relationship Id="rId20" Type="http://schemas.openxmlformats.org/officeDocument/2006/relationships/hyperlink" Target="https://www.ncbi.nlm.nih.gov/pubme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rotein/P0C6U6.1?report=genbank&amp;log$=prottop&amp;blast_rank=1&amp;RID=DCW398Y4014"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crosoft.com/en-us/windows" TargetMode="External"/><Relationship Id="rId23"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www.swissdock.ch/"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entos.org/" TargetMode="External"/><Relationship Id="rId22" Type="http://schemas.openxmlformats.org/officeDocument/2006/relationships/hyperlink" Target="http://www.rcsb.org/pdb/protein/P0C6X9"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0440C47-D825-4A30-B82B-C8353E9C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1</Pages>
  <Words>9814</Words>
  <Characters>55945</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21</cp:revision>
  <dcterms:created xsi:type="dcterms:W3CDTF">2020-08-06T22:57:00Z</dcterms:created>
  <dcterms:modified xsi:type="dcterms:W3CDTF">2020-08-27T20:49:00Z</dcterms:modified>
</cp:coreProperties>
</file>